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15782" w14:textId="07AE1AB2" w:rsidR="00F50BB3" w:rsidRDefault="00F50BB3" w:rsidP="00080BC9">
      <w:pPr>
        <w:spacing w:line="320" w:lineRule="exact"/>
        <w:jc w:val="center"/>
        <w:rPr>
          <w:b/>
          <w:snapToGrid w:val="0"/>
          <w:sz w:val="32"/>
          <w:szCs w:val="32"/>
        </w:rPr>
      </w:pPr>
      <w:r w:rsidRPr="00F50BB3">
        <w:rPr>
          <w:rFonts w:hint="eastAsia"/>
          <w:b/>
          <w:snapToGrid w:val="0"/>
          <w:sz w:val="32"/>
          <w:szCs w:val="32"/>
        </w:rPr>
        <w:t>東北風環境下</w:t>
      </w:r>
      <w:ins w:id="0" w:author="蘇世顥" w:date="2021-06-03T21:08:00Z">
        <w:r w:rsidR="00B709FC">
          <w:rPr>
            <w:rFonts w:hint="eastAsia"/>
            <w:b/>
            <w:snapToGrid w:val="0"/>
            <w:sz w:val="32"/>
            <w:szCs w:val="32"/>
          </w:rPr>
          <w:t>文化大學</w:t>
        </w:r>
      </w:ins>
      <w:r w:rsidRPr="00F50BB3">
        <w:rPr>
          <w:rFonts w:hint="eastAsia"/>
          <w:b/>
          <w:snapToGrid w:val="0"/>
          <w:sz w:val="32"/>
          <w:szCs w:val="32"/>
        </w:rPr>
        <w:t>華岡校園</w:t>
      </w:r>
      <w:ins w:id="1" w:author="蘇世顥" w:date="2021-06-03T21:09:00Z">
        <w:r w:rsidR="00B709FC">
          <w:rPr>
            <w:rFonts w:hint="eastAsia"/>
            <w:b/>
            <w:snapToGrid w:val="0"/>
            <w:sz w:val="32"/>
            <w:szCs w:val="32"/>
          </w:rPr>
          <w:t>之</w:t>
        </w:r>
      </w:ins>
      <w:r w:rsidRPr="00F50BB3">
        <w:rPr>
          <w:rFonts w:hint="eastAsia"/>
          <w:b/>
          <w:snapToGrid w:val="0"/>
          <w:sz w:val="32"/>
          <w:szCs w:val="32"/>
        </w:rPr>
        <w:t>香菸汙染物</w:t>
      </w:r>
      <w:del w:id="2" w:author="蘇世顥" w:date="2021-06-03T21:09:00Z">
        <w:r w:rsidRPr="00F50BB3" w:rsidDel="00B709FC">
          <w:rPr>
            <w:rFonts w:hint="eastAsia"/>
            <w:b/>
            <w:snapToGrid w:val="0"/>
            <w:sz w:val="32"/>
            <w:szCs w:val="32"/>
          </w:rPr>
          <w:delText>之</w:delText>
        </w:r>
      </w:del>
      <w:r w:rsidR="00DE1AF7">
        <w:rPr>
          <w:rFonts w:hint="eastAsia"/>
          <w:b/>
          <w:snapToGrid w:val="0"/>
          <w:sz w:val="32"/>
          <w:szCs w:val="32"/>
        </w:rPr>
        <w:t>軌跡追蹤</w:t>
      </w:r>
      <w:ins w:id="3" w:author="蘇世顥" w:date="2021-06-03T21:09:00Z">
        <w:r w:rsidR="00B709FC">
          <w:rPr>
            <w:rFonts w:hint="eastAsia"/>
            <w:b/>
            <w:snapToGrid w:val="0"/>
            <w:sz w:val="32"/>
            <w:szCs w:val="32"/>
          </w:rPr>
          <w:t>實驗</w:t>
        </w:r>
      </w:ins>
    </w:p>
    <w:p w14:paraId="3676CD99" w14:textId="77777777" w:rsidR="00DE1EB7" w:rsidRPr="00080BC9" w:rsidRDefault="00DE1EB7" w:rsidP="00080BC9">
      <w:pPr>
        <w:spacing w:line="320" w:lineRule="exact"/>
        <w:jc w:val="center"/>
        <w:rPr>
          <w:b/>
          <w:snapToGrid w:val="0"/>
          <w:sz w:val="28"/>
          <w:szCs w:val="28"/>
        </w:rPr>
      </w:pPr>
      <w:r w:rsidRPr="00080BC9">
        <w:rPr>
          <w:b/>
          <w:color w:val="C00000"/>
          <w:sz w:val="28"/>
          <w:szCs w:val="28"/>
        </w:rPr>
        <w:t>20</w:t>
      </w:r>
      <w:r w:rsidRPr="00080BC9">
        <w:rPr>
          <w:rFonts w:hint="eastAsia"/>
          <w:b/>
          <w:color w:val="C00000"/>
          <w:sz w:val="28"/>
          <w:szCs w:val="28"/>
        </w:rPr>
        <w:t>2</w:t>
      </w:r>
      <w:r w:rsidR="00582CB3" w:rsidRPr="00080BC9">
        <w:rPr>
          <w:rFonts w:hint="eastAsia"/>
          <w:b/>
          <w:color w:val="C00000"/>
          <w:sz w:val="28"/>
          <w:szCs w:val="28"/>
        </w:rPr>
        <w:t>1</w:t>
      </w:r>
      <w:r w:rsidRPr="00080BC9">
        <w:rPr>
          <w:b/>
          <w:sz w:val="28"/>
          <w:szCs w:val="28"/>
        </w:rPr>
        <w:t xml:space="preserve"> Conference on Weather Analysis and Forecasting</w:t>
      </w:r>
    </w:p>
    <w:p w14:paraId="06BA4957" w14:textId="77777777" w:rsidR="00DE1EB7" w:rsidRPr="00080BC9" w:rsidRDefault="00DE1EB7" w:rsidP="00080BC9">
      <w:pPr>
        <w:jc w:val="center"/>
        <w:rPr>
          <w:b/>
          <w:snapToGrid w:val="0"/>
          <w:sz w:val="20"/>
        </w:rPr>
      </w:pPr>
    </w:p>
    <w:p w14:paraId="339C5184" w14:textId="77777777" w:rsidR="00080BC9" w:rsidRPr="00080BC9" w:rsidRDefault="00080BC9" w:rsidP="00080BC9">
      <w:pPr>
        <w:jc w:val="center"/>
        <w:rPr>
          <w:b/>
          <w:snapToGrid w:val="0"/>
          <w:sz w:val="20"/>
        </w:rPr>
      </w:pPr>
      <w:r w:rsidRPr="00080BC9">
        <w:rPr>
          <w:rFonts w:hint="eastAsia"/>
          <w:b/>
          <w:snapToGrid w:val="0"/>
          <w:sz w:val="20"/>
        </w:rPr>
        <w:t>黃品豪</w:t>
      </w:r>
      <w:r w:rsidR="00DE1EB7" w:rsidRPr="00080BC9">
        <w:rPr>
          <w:b/>
          <w:snapToGrid w:val="0"/>
          <w:position w:val="12"/>
          <w:sz w:val="12"/>
        </w:rPr>
        <w:t>1</w:t>
      </w:r>
      <w:r w:rsidRPr="00080BC9">
        <w:rPr>
          <w:rFonts w:hint="eastAsia"/>
          <w:b/>
          <w:snapToGrid w:val="0"/>
          <w:sz w:val="20"/>
        </w:rPr>
        <w:t>曾文威</w:t>
      </w:r>
      <w:r w:rsidRPr="00080BC9">
        <w:rPr>
          <w:rFonts w:hint="eastAsia"/>
          <w:b/>
          <w:snapToGrid w:val="0"/>
          <w:position w:val="12"/>
          <w:sz w:val="12"/>
        </w:rPr>
        <w:t>1</w:t>
      </w:r>
      <w:r w:rsidRPr="00080BC9">
        <w:rPr>
          <w:rFonts w:hint="eastAsia"/>
          <w:b/>
          <w:snapToGrid w:val="0"/>
          <w:sz w:val="20"/>
        </w:rPr>
        <w:t>周暉恩</w:t>
      </w:r>
      <w:r w:rsidRPr="00080BC9">
        <w:rPr>
          <w:rFonts w:hint="eastAsia"/>
          <w:b/>
          <w:snapToGrid w:val="0"/>
          <w:position w:val="12"/>
          <w:sz w:val="12"/>
        </w:rPr>
        <w:t>1</w:t>
      </w:r>
      <w:r w:rsidRPr="00080BC9">
        <w:rPr>
          <w:rFonts w:hint="eastAsia"/>
          <w:b/>
          <w:snapToGrid w:val="0"/>
          <w:sz w:val="20"/>
        </w:rPr>
        <w:t>欒亭蓁</w:t>
      </w:r>
      <w:r w:rsidRPr="00080BC9">
        <w:rPr>
          <w:rFonts w:hint="eastAsia"/>
          <w:b/>
          <w:snapToGrid w:val="0"/>
          <w:position w:val="12"/>
          <w:sz w:val="12"/>
        </w:rPr>
        <w:t>1</w:t>
      </w:r>
      <w:r w:rsidRPr="00080BC9">
        <w:rPr>
          <w:rFonts w:hint="eastAsia"/>
          <w:b/>
          <w:snapToGrid w:val="0"/>
          <w:sz w:val="20"/>
        </w:rPr>
        <w:t>李珮琪</w:t>
      </w:r>
      <w:r w:rsidRPr="00080BC9">
        <w:rPr>
          <w:rFonts w:hint="eastAsia"/>
          <w:b/>
          <w:snapToGrid w:val="0"/>
          <w:position w:val="12"/>
          <w:sz w:val="12"/>
        </w:rPr>
        <w:t>1</w:t>
      </w:r>
      <w:r>
        <w:rPr>
          <w:rFonts w:hint="eastAsia"/>
          <w:b/>
          <w:snapToGrid w:val="0"/>
          <w:sz w:val="20"/>
        </w:rPr>
        <w:t>蘇世顥</w:t>
      </w:r>
      <w:r w:rsidRPr="00080BC9">
        <w:rPr>
          <w:rFonts w:hint="eastAsia"/>
          <w:b/>
          <w:snapToGrid w:val="0"/>
          <w:position w:val="12"/>
          <w:sz w:val="12"/>
        </w:rPr>
        <w:t>1</w:t>
      </w:r>
    </w:p>
    <w:p w14:paraId="0EF016AA" w14:textId="77777777" w:rsidR="00DE1EB7" w:rsidRPr="00080BC9" w:rsidRDefault="00DE1EB7" w:rsidP="00080BC9">
      <w:pPr>
        <w:jc w:val="center"/>
        <w:rPr>
          <w:b/>
        </w:rPr>
      </w:pPr>
    </w:p>
    <w:p w14:paraId="2BA225D7" w14:textId="77777777" w:rsidR="00080BC9" w:rsidRPr="00080BC9" w:rsidRDefault="00DE1EB7" w:rsidP="00080BC9">
      <w:pPr>
        <w:spacing w:line="240" w:lineRule="exact"/>
        <w:jc w:val="center"/>
        <w:rPr>
          <w:b/>
          <w:vertAlign w:val="superscript"/>
        </w:rPr>
      </w:pPr>
      <w:r w:rsidRPr="00080BC9">
        <w:rPr>
          <w:rFonts w:hint="eastAsia"/>
          <w:b/>
          <w:vertAlign w:val="superscript"/>
        </w:rPr>
        <w:t>1</w:t>
      </w:r>
      <w:r w:rsidR="00080BC9" w:rsidRPr="00080BC9">
        <w:rPr>
          <w:rFonts w:hint="eastAsia"/>
          <w:b/>
          <w:bCs/>
          <w:sz w:val="20"/>
        </w:rPr>
        <w:t>私</w:t>
      </w:r>
      <w:r w:rsidRPr="00080BC9">
        <w:rPr>
          <w:rFonts w:hint="eastAsia"/>
          <w:b/>
          <w:bCs/>
          <w:sz w:val="20"/>
        </w:rPr>
        <w:t>立</w:t>
      </w:r>
      <w:r w:rsidR="00080BC9" w:rsidRPr="00080BC9">
        <w:rPr>
          <w:rFonts w:hint="eastAsia"/>
          <w:b/>
          <w:bCs/>
          <w:sz w:val="20"/>
        </w:rPr>
        <w:t>中國文化大</w:t>
      </w:r>
      <w:r w:rsidRPr="00080BC9">
        <w:rPr>
          <w:rFonts w:hint="eastAsia"/>
          <w:b/>
          <w:bCs/>
          <w:sz w:val="20"/>
        </w:rPr>
        <w:t>學</w:t>
      </w:r>
    </w:p>
    <w:p w14:paraId="069277C9" w14:textId="77777777" w:rsidR="00DE1EB7" w:rsidRPr="00080BC9" w:rsidRDefault="00DE1EB7" w:rsidP="00080BC9">
      <w:pPr>
        <w:spacing w:line="240" w:lineRule="exact"/>
        <w:jc w:val="center"/>
        <w:rPr>
          <w:b/>
          <w:sz w:val="20"/>
        </w:rPr>
      </w:pPr>
      <w:r w:rsidRPr="00080BC9">
        <w:rPr>
          <w:rFonts w:hint="eastAsia"/>
          <w:b/>
          <w:bCs/>
          <w:sz w:val="20"/>
          <w:vertAlign w:val="superscript"/>
        </w:rPr>
        <w:t>1</w:t>
      </w:r>
      <w:r w:rsidR="00080BC9">
        <w:rPr>
          <w:rFonts w:hint="eastAsia"/>
          <w:b/>
          <w:bCs/>
          <w:sz w:val="20"/>
        </w:rPr>
        <w:t>Perso</w:t>
      </w:r>
      <w:r w:rsidRPr="00080BC9">
        <w:rPr>
          <w:b/>
          <w:bCs/>
          <w:sz w:val="20"/>
        </w:rPr>
        <w:t>nal</w:t>
      </w:r>
      <w:r w:rsidR="00080BC9">
        <w:rPr>
          <w:b/>
          <w:bCs/>
          <w:sz w:val="20"/>
        </w:rPr>
        <w:t xml:space="preserve"> Chinese Culture</w:t>
      </w:r>
      <w:r w:rsidRPr="00080BC9">
        <w:rPr>
          <w:b/>
          <w:bCs/>
          <w:sz w:val="20"/>
        </w:rPr>
        <w:t xml:space="preserve"> University</w:t>
      </w:r>
    </w:p>
    <w:p w14:paraId="3C0A02DB" w14:textId="77777777" w:rsidR="00DE1EB7" w:rsidRPr="00080BC9" w:rsidRDefault="00DE1EB7" w:rsidP="00080BC9">
      <w:pPr>
        <w:jc w:val="center"/>
        <w:rPr>
          <w:b/>
          <w:snapToGrid w:val="0"/>
          <w:sz w:val="16"/>
        </w:rPr>
      </w:pPr>
    </w:p>
    <w:p w14:paraId="671C652C" w14:textId="77777777" w:rsidR="00DE1EB7" w:rsidRPr="00080BC9" w:rsidRDefault="00DE1EB7" w:rsidP="00080BC9">
      <w:pPr>
        <w:jc w:val="center"/>
        <w:rPr>
          <w:b/>
          <w:position w:val="20"/>
          <w:sz w:val="28"/>
        </w:rPr>
      </w:pPr>
      <w:r w:rsidRPr="00080BC9">
        <w:rPr>
          <w:rFonts w:hint="eastAsia"/>
          <w:b/>
          <w:position w:val="20"/>
          <w:sz w:val="28"/>
        </w:rPr>
        <w:t>摘</w:t>
      </w:r>
      <w:r w:rsidRPr="00080BC9">
        <w:rPr>
          <w:b/>
          <w:position w:val="20"/>
          <w:sz w:val="28"/>
        </w:rPr>
        <w:t xml:space="preserve">    </w:t>
      </w:r>
      <w:r w:rsidRPr="00080BC9">
        <w:rPr>
          <w:rFonts w:hint="eastAsia"/>
          <w:b/>
          <w:position w:val="20"/>
          <w:sz w:val="28"/>
        </w:rPr>
        <w:t>要</w:t>
      </w:r>
    </w:p>
    <w:p w14:paraId="47622C1D" w14:textId="21757548" w:rsidR="00DE1EB7" w:rsidRPr="008649A8" w:rsidDel="008F5BE0" w:rsidRDefault="00DE1EB7">
      <w:pPr>
        <w:widowControl/>
        <w:tabs>
          <w:tab w:val="left" w:pos="9781"/>
        </w:tabs>
        <w:autoSpaceDE w:val="0"/>
        <w:autoSpaceDN w:val="0"/>
        <w:snapToGrid w:val="0"/>
        <w:spacing w:line="240" w:lineRule="atLeast"/>
        <w:ind w:left="794" w:right="794" w:firstLineChars="269" w:firstLine="482"/>
        <w:textAlignment w:val="bottom"/>
        <w:rPr>
          <w:del w:id="4" w:author="蘇世顥" w:date="2021-06-03T20:54:00Z"/>
          <w:snapToGrid w:val="0"/>
          <w:sz w:val="20"/>
          <w:rPrChange w:id="5" w:author="臭屁股5511" w:date="2021-06-07T16:14:00Z">
            <w:rPr>
              <w:del w:id="6" w:author="蘇世顥" w:date="2021-06-03T20:54:00Z"/>
              <w:snapToGrid w:val="0"/>
              <w:sz w:val="20"/>
            </w:rPr>
          </w:rPrChange>
        </w:rPr>
        <w:pPrChange w:id="7" w:author="蘇世顥" w:date="2021-06-03T20:58:00Z">
          <w:pPr>
            <w:widowControl/>
            <w:tabs>
              <w:tab w:val="left" w:pos="9781"/>
            </w:tabs>
            <w:autoSpaceDE w:val="0"/>
            <w:autoSpaceDN w:val="0"/>
            <w:snapToGrid w:val="0"/>
            <w:spacing w:line="240" w:lineRule="atLeast"/>
            <w:ind w:left="794" w:right="794"/>
            <w:textAlignment w:val="bottom"/>
          </w:pPr>
        </w:pPrChange>
      </w:pPr>
      <w:del w:id="8" w:author="蘇世顥" w:date="2021-06-03T20:58:00Z">
        <w:r w:rsidRPr="008649A8" w:rsidDel="008E303D">
          <w:rPr>
            <w:snapToGrid w:val="0"/>
            <w:sz w:val="20"/>
            <w:rPrChange w:id="9" w:author="臭屁股5511" w:date="2021-06-07T16:14:00Z">
              <w:rPr>
                <w:snapToGrid w:val="0"/>
                <w:sz w:val="20"/>
              </w:rPr>
            </w:rPrChange>
          </w:rPr>
          <w:delText xml:space="preserve">    </w:delText>
        </w:r>
      </w:del>
      <w:ins w:id="10" w:author="蘇世顥" w:date="2021-06-03T20:41:00Z">
        <w:r w:rsidR="00F9620C" w:rsidRPr="008649A8">
          <w:rPr>
            <w:rFonts w:hint="eastAsia"/>
            <w:snapToGrid w:val="0"/>
            <w:sz w:val="20"/>
            <w:rPrChange w:id="1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香菸燃燒後的菸煙</w:t>
        </w:r>
      </w:ins>
      <w:ins w:id="12" w:author="臭屁股5511" w:date="2021-06-07T16:15:00Z">
        <w:r w:rsidR="008649A8">
          <w:rPr>
            <w:rFonts w:hint="eastAsia"/>
            <w:snapToGrid w:val="0"/>
            <w:sz w:val="20"/>
          </w:rPr>
          <w:t>污</w:t>
        </w:r>
      </w:ins>
      <w:ins w:id="13" w:author="蘇世顥" w:date="2021-06-03T20:41:00Z">
        <w:r w:rsidR="00F9620C" w:rsidRPr="008649A8">
          <w:rPr>
            <w:rFonts w:hint="eastAsia"/>
            <w:snapToGrid w:val="0"/>
            <w:sz w:val="20"/>
            <w:rPrChange w:id="14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染</w:t>
        </w:r>
        <w:del w:id="15" w:author="臭屁股5511" w:date="2021-06-07T16:14:00Z">
          <w:r w:rsidR="00F9620C" w:rsidRPr="008649A8" w:rsidDel="008649A8">
            <w:rPr>
              <w:rFonts w:hint="eastAsia"/>
              <w:snapToGrid w:val="0"/>
              <w:sz w:val="20"/>
              <w:rPrChange w:id="16" w:author="臭屁股5511" w:date="2021-06-07T16:14:00Z">
                <w:rPr>
                  <w:rFonts w:hint="eastAsia"/>
                  <w:snapToGrid w:val="0"/>
                  <w:sz w:val="20"/>
                </w:rPr>
              </w:rPrChange>
            </w:rPr>
            <w:delText>污</w:delText>
          </w:r>
        </w:del>
        <w:r w:rsidR="00F9620C" w:rsidRPr="008649A8">
          <w:rPr>
            <w:rFonts w:hint="eastAsia"/>
            <w:snapToGrid w:val="0"/>
            <w:sz w:val="20"/>
            <w:rPrChange w:id="1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中，</w:t>
        </w:r>
      </w:ins>
      <w:ins w:id="18" w:author="蘇世顥" w:date="2021-06-03T20:42:00Z">
        <w:r w:rsidR="00F9620C" w:rsidRPr="008649A8">
          <w:rPr>
            <w:rFonts w:hint="eastAsia"/>
            <w:snapToGrid w:val="0"/>
            <w:sz w:val="20"/>
            <w:rPrChange w:id="1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細懸浮微粒</w:t>
        </w:r>
        <w:r w:rsidR="00F9620C" w:rsidRPr="008649A8">
          <w:rPr>
            <w:snapToGrid w:val="0"/>
            <w:sz w:val="20"/>
            <w:rPrChange w:id="20" w:author="臭屁股5511" w:date="2021-06-07T16:14:00Z">
              <w:rPr>
                <w:snapToGrid w:val="0"/>
                <w:sz w:val="20"/>
              </w:rPr>
            </w:rPrChange>
          </w:rPr>
          <w:t>(</w:t>
        </w:r>
      </w:ins>
      <w:del w:id="21" w:author="蘇世顥" w:date="2021-06-03T20:40:00Z">
        <w:r w:rsidR="00E40FCB" w:rsidRPr="008649A8" w:rsidDel="00F9620C">
          <w:rPr>
            <w:rFonts w:hint="eastAsia"/>
            <w:snapToGrid w:val="0"/>
            <w:sz w:val="20"/>
            <w:rPrChange w:id="22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前人研究中表明</w:delText>
        </w:r>
      </w:del>
      <w:r w:rsidR="00E40FCB" w:rsidRPr="008649A8">
        <w:rPr>
          <w:rFonts w:hint="eastAsia"/>
          <w:snapToGrid w:val="0"/>
          <w:sz w:val="20"/>
          <w:rPrChange w:id="23" w:author="臭屁股5511" w:date="2021-06-07T16:14:00Z">
            <w:rPr>
              <w:rFonts w:hint="eastAsia"/>
              <w:snapToGrid w:val="0"/>
              <w:sz w:val="20"/>
            </w:rPr>
          </w:rPrChange>
        </w:rPr>
        <w:t>PM2.5</w:t>
      </w:r>
      <w:ins w:id="24" w:author="蘇世顥" w:date="2021-06-03T20:42:00Z">
        <w:r w:rsidR="00F9620C" w:rsidRPr="008649A8">
          <w:rPr>
            <w:snapToGrid w:val="0"/>
            <w:sz w:val="20"/>
            <w:rPrChange w:id="25" w:author="臭屁股5511" w:date="2021-06-07T16:14:00Z">
              <w:rPr>
                <w:snapToGrid w:val="0"/>
                <w:sz w:val="20"/>
              </w:rPr>
            </w:rPrChange>
          </w:rPr>
          <w:t>)</w:t>
        </w:r>
      </w:ins>
      <w:r w:rsidR="00E40FCB" w:rsidRPr="008649A8">
        <w:rPr>
          <w:rFonts w:hint="eastAsia"/>
          <w:snapToGrid w:val="0"/>
          <w:sz w:val="20"/>
          <w:rPrChange w:id="26" w:author="臭屁股5511" w:date="2021-06-07T16:14:00Z">
            <w:rPr>
              <w:rFonts w:hint="eastAsia"/>
              <w:snapToGrid w:val="0"/>
              <w:sz w:val="20"/>
            </w:rPr>
          </w:rPrChange>
        </w:rPr>
        <w:t>為</w:t>
      </w:r>
      <w:del w:id="27" w:author="蘇世顥" w:date="2021-06-03T20:42:00Z">
        <w:r w:rsidR="00E40FCB" w:rsidRPr="008649A8" w:rsidDel="00F9620C">
          <w:rPr>
            <w:rFonts w:hint="eastAsia"/>
            <w:snapToGrid w:val="0"/>
            <w:sz w:val="20"/>
            <w:rPrChange w:id="28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香菸燃燒後產生之菸煙汙染物的</w:delText>
        </w:r>
      </w:del>
      <w:r w:rsidR="00E40FCB" w:rsidRPr="008649A8">
        <w:rPr>
          <w:rFonts w:hint="eastAsia"/>
          <w:snapToGrid w:val="0"/>
          <w:sz w:val="20"/>
          <w:rPrChange w:id="29" w:author="臭屁股5511" w:date="2021-06-07T16:14:00Z">
            <w:rPr>
              <w:rFonts w:hint="eastAsia"/>
              <w:snapToGrid w:val="0"/>
              <w:sz w:val="20"/>
            </w:rPr>
          </w:rPrChange>
        </w:rPr>
        <w:t>主要</w:t>
      </w:r>
      <w:ins w:id="30" w:author="蘇世顥" w:date="2021-06-03T20:42:00Z">
        <w:r w:rsidR="00F9620C" w:rsidRPr="008649A8">
          <w:rPr>
            <w:rFonts w:hint="eastAsia"/>
            <w:snapToGrid w:val="0"/>
            <w:sz w:val="20"/>
            <w:rPrChange w:id="3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的</w:t>
        </w:r>
      </w:ins>
      <w:r w:rsidR="00E40FCB" w:rsidRPr="008649A8">
        <w:rPr>
          <w:rFonts w:hint="eastAsia"/>
          <w:snapToGrid w:val="0"/>
          <w:sz w:val="20"/>
          <w:rPrChange w:id="32" w:author="臭屁股5511" w:date="2021-06-07T16:14:00Z">
            <w:rPr>
              <w:rFonts w:hint="eastAsia"/>
              <w:snapToGrid w:val="0"/>
              <w:sz w:val="20"/>
            </w:rPr>
          </w:rPrChange>
        </w:rPr>
        <w:t>成分</w:t>
      </w:r>
      <w:ins w:id="33" w:author="蘇世顥" w:date="2021-06-03T20:42:00Z">
        <w:r w:rsidR="00F9620C" w:rsidRPr="008649A8">
          <w:rPr>
            <w:rFonts w:hint="eastAsia"/>
            <w:snapToGrid w:val="0"/>
            <w:sz w:val="20"/>
            <w:rPrChange w:id="34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之一</w:t>
        </w:r>
      </w:ins>
      <w:r w:rsidR="00E40FCB" w:rsidRPr="008649A8">
        <w:rPr>
          <w:rFonts w:hint="eastAsia"/>
          <w:snapToGrid w:val="0"/>
          <w:sz w:val="20"/>
          <w:rPrChange w:id="35" w:author="臭屁股5511" w:date="2021-06-07T16:14:00Z">
            <w:rPr>
              <w:rFonts w:hint="eastAsia"/>
              <w:snapToGrid w:val="0"/>
              <w:sz w:val="20"/>
            </w:rPr>
          </w:rPrChange>
        </w:rPr>
        <w:t>。本研究</w:t>
      </w:r>
      <w:ins w:id="36" w:author="蘇世顥" w:date="2021-06-03T20:44:00Z">
        <w:r w:rsidR="00F9620C" w:rsidRPr="008649A8">
          <w:rPr>
            <w:rFonts w:hint="eastAsia"/>
            <w:snapToGrid w:val="0"/>
            <w:sz w:val="20"/>
            <w:rPrChange w:id="3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透過觀測與</w:t>
        </w:r>
      </w:ins>
      <w:ins w:id="38" w:author="臭屁股5511" w:date="2021-06-07T16:15:00Z">
        <w:r w:rsidR="008649A8">
          <w:rPr>
            <w:rFonts w:hint="eastAsia"/>
            <w:snapToGrid w:val="0"/>
            <w:sz w:val="20"/>
          </w:rPr>
          <w:t>數值</w:t>
        </w:r>
      </w:ins>
      <w:ins w:id="39" w:author="蘇世顥" w:date="2021-06-03T20:44:00Z">
        <w:r w:rsidR="00F9620C" w:rsidRPr="008649A8">
          <w:rPr>
            <w:rFonts w:hint="eastAsia"/>
            <w:snapToGrid w:val="0"/>
            <w:sz w:val="20"/>
            <w:rPrChange w:id="4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模擬方法</w:t>
        </w:r>
      </w:ins>
      <w:r w:rsidR="00E40FCB" w:rsidRPr="008649A8">
        <w:rPr>
          <w:rFonts w:hint="eastAsia"/>
          <w:snapToGrid w:val="0"/>
          <w:sz w:val="20"/>
          <w:rPrChange w:id="41" w:author="臭屁股5511" w:date="2021-06-07T16:14:00Z">
            <w:rPr>
              <w:rFonts w:hint="eastAsia"/>
              <w:snapToGrid w:val="0"/>
              <w:sz w:val="20"/>
            </w:rPr>
          </w:rPrChange>
        </w:rPr>
        <w:t>探討</w:t>
      </w:r>
      <w:ins w:id="42" w:author="蘇世顥" w:date="2021-06-03T20:44:00Z">
        <w:r w:rsidR="00F9620C" w:rsidRPr="008649A8">
          <w:rPr>
            <w:rFonts w:hint="eastAsia"/>
            <w:snapToGrid w:val="0"/>
            <w:sz w:val="20"/>
            <w:rPrChange w:id="43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冬季</w:t>
        </w:r>
      </w:ins>
      <w:r w:rsidR="00E40FCB" w:rsidRPr="008649A8">
        <w:rPr>
          <w:rFonts w:hint="eastAsia"/>
          <w:snapToGrid w:val="0"/>
          <w:sz w:val="20"/>
          <w:rPrChange w:id="44" w:author="臭屁股5511" w:date="2021-06-07T16:14:00Z">
            <w:rPr>
              <w:rFonts w:hint="eastAsia"/>
              <w:snapToGrid w:val="0"/>
              <w:sz w:val="20"/>
            </w:rPr>
          </w:rPrChange>
        </w:rPr>
        <w:t>東北風環境下，華岡校園</w:t>
      </w:r>
      <w:ins w:id="45" w:author="蘇世顥" w:date="2021-06-03T20:44:00Z">
        <w:r w:rsidR="00F9620C" w:rsidRPr="008649A8">
          <w:rPr>
            <w:rFonts w:hint="eastAsia"/>
            <w:snapToGrid w:val="0"/>
            <w:sz w:val="20"/>
            <w:rPrChange w:id="46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內</w:t>
        </w:r>
      </w:ins>
      <w:r w:rsidR="00E40FCB" w:rsidRPr="008649A8">
        <w:rPr>
          <w:rFonts w:hint="eastAsia"/>
          <w:snapToGrid w:val="0"/>
          <w:sz w:val="20"/>
          <w:rPrChange w:id="47" w:author="臭屁股5511" w:date="2021-06-07T16:14:00Z">
            <w:rPr>
              <w:rFonts w:hint="eastAsia"/>
              <w:snapToGrid w:val="0"/>
              <w:sz w:val="20"/>
            </w:rPr>
          </w:rPrChange>
        </w:rPr>
        <w:t>香菸</w:t>
      </w:r>
      <w:ins w:id="48" w:author="臭屁股5511" w:date="2021-06-07T16:15:00Z">
        <w:r w:rsidR="008649A8">
          <w:rPr>
            <w:rFonts w:hint="eastAsia"/>
            <w:snapToGrid w:val="0"/>
            <w:sz w:val="20"/>
          </w:rPr>
          <w:t>污</w:t>
        </w:r>
      </w:ins>
      <w:del w:id="49" w:author="臭屁股5511" w:date="2021-06-07T16:15:00Z">
        <w:r w:rsidR="00E40FCB" w:rsidRPr="008649A8" w:rsidDel="008649A8">
          <w:rPr>
            <w:rFonts w:hint="eastAsia"/>
            <w:snapToGrid w:val="0"/>
            <w:sz w:val="20"/>
            <w:rPrChange w:id="5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汙</w:delText>
        </w:r>
      </w:del>
      <w:r w:rsidR="00E40FCB" w:rsidRPr="008649A8">
        <w:rPr>
          <w:rFonts w:hint="eastAsia"/>
          <w:snapToGrid w:val="0"/>
          <w:sz w:val="20"/>
          <w:rPrChange w:id="51" w:author="臭屁股5511" w:date="2021-06-07T16:14:00Z">
            <w:rPr>
              <w:rFonts w:hint="eastAsia"/>
              <w:snapToGrid w:val="0"/>
              <w:sz w:val="20"/>
            </w:rPr>
          </w:rPrChange>
        </w:rPr>
        <w:t>染物之傳送機制與傳送軌跡。</w:t>
      </w:r>
      <w:ins w:id="52" w:author="蘇世顥" w:date="2021-06-03T20:44:00Z">
        <w:r w:rsidR="00F9620C" w:rsidRPr="008649A8">
          <w:rPr>
            <w:rFonts w:hint="eastAsia"/>
            <w:snapToGrid w:val="0"/>
            <w:sz w:val="20"/>
            <w:rPrChange w:id="53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利用</w:t>
        </w:r>
      </w:ins>
      <w:commentRangeStart w:id="54"/>
      <w:del w:id="55" w:author="蘇世顥" w:date="2021-06-03T20:44:00Z">
        <w:r w:rsidR="00E40FCB" w:rsidRPr="008649A8" w:rsidDel="00F9620C">
          <w:rPr>
            <w:rFonts w:hint="eastAsia"/>
            <w:snapToGrid w:val="0"/>
            <w:sz w:val="20"/>
            <w:rPrChange w:id="56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透過</w:delText>
        </w:r>
      </w:del>
      <w:r w:rsidR="00E40FCB" w:rsidRPr="008649A8">
        <w:rPr>
          <w:rFonts w:hint="eastAsia"/>
          <w:snapToGrid w:val="0"/>
          <w:sz w:val="20"/>
          <w:rPrChange w:id="57" w:author="臭屁股5511" w:date="2021-06-07T16:14:00Z">
            <w:rPr>
              <w:rFonts w:hint="eastAsia"/>
              <w:snapToGrid w:val="0"/>
              <w:sz w:val="20"/>
            </w:rPr>
          </w:rPrChange>
        </w:rPr>
        <w:t>計算流體力學軟體</w:t>
      </w:r>
      <w:r w:rsidR="00E40FCB" w:rsidRPr="008649A8">
        <w:rPr>
          <w:rFonts w:hint="eastAsia"/>
          <w:snapToGrid w:val="0"/>
          <w:sz w:val="20"/>
          <w:rPrChange w:id="58" w:author="臭屁股5511" w:date="2021-06-07T16:14:00Z">
            <w:rPr>
              <w:rFonts w:hint="eastAsia"/>
              <w:snapToGrid w:val="0"/>
              <w:sz w:val="20"/>
            </w:rPr>
          </w:rPrChange>
        </w:rPr>
        <w:t>(CFD)</w:t>
      </w:r>
      <w:commentRangeEnd w:id="54"/>
      <w:r w:rsidR="00F9620C" w:rsidRPr="008649A8">
        <w:rPr>
          <w:rStyle w:val="ae"/>
          <w:sz w:val="20"/>
          <w:szCs w:val="20"/>
          <w:rPrChange w:id="59" w:author="臭屁股5511" w:date="2021-06-07T16:14:00Z">
            <w:rPr>
              <w:rStyle w:val="ae"/>
            </w:rPr>
          </w:rPrChange>
        </w:rPr>
        <w:commentReference w:id="54"/>
      </w:r>
      <w:ins w:id="60" w:author="臭屁股5511" w:date="2021-06-07T16:11:00Z">
        <w:r w:rsidR="008649A8" w:rsidRPr="008649A8">
          <w:rPr>
            <w:rFonts w:hint="eastAsia"/>
            <w:snapToGrid w:val="0"/>
            <w:sz w:val="20"/>
            <w:rPrChange w:id="61" w:author="臭屁股5511" w:date="2021-06-07T16:14:00Z">
              <w:rPr>
                <w:rFonts w:hint="eastAsia"/>
                <w:snapToGrid w:val="0"/>
                <w:szCs w:val="24"/>
              </w:rPr>
            </w:rPrChange>
          </w:rPr>
          <w:t>(Guan-Ru</w:t>
        </w:r>
        <w:r w:rsidR="008649A8" w:rsidRPr="008649A8">
          <w:rPr>
            <w:snapToGrid w:val="0"/>
            <w:sz w:val="20"/>
            <w:rPrChange w:id="62" w:author="臭屁股5511" w:date="2021-06-07T16:14:00Z">
              <w:rPr>
                <w:snapToGrid w:val="0"/>
                <w:szCs w:val="24"/>
              </w:rPr>
            </w:rPrChange>
          </w:rPr>
          <w:t xml:space="preserve"> Chen,2018</w:t>
        </w:r>
        <w:r w:rsidR="008649A8" w:rsidRPr="008649A8">
          <w:rPr>
            <w:rFonts w:hint="eastAsia"/>
            <w:snapToGrid w:val="0"/>
            <w:sz w:val="20"/>
            <w:rPrChange w:id="63" w:author="臭屁股5511" w:date="2021-06-07T16:14:00Z">
              <w:rPr>
                <w:rFonts w:hint="eastAsia"/>
                <w:snapToGrid w:val="0"/>
                <w:szCs w:val="24"/>
              </w:rPr>
            </w:rPrChange>
          </w:rPr>
          <w:t>)</w:t>
        </w:r>
      </w:ins>
      <w:r w:rsidR="00E40FCB" w:rsidRPr="008649A8">
        <w:rPr>
          <w:rFonts w:hint="eastAsia"/>
          <w:snapToGrid w:val="0"/>
          <w:sz w:val="20"/>
          <w:rPrChange w:id="64" w:author="臭屁股5511" w:date="2021-06-07T16:14:00Z">
            <w:rPr>
              <w:rFonts w:hint="eastAsia"/>
              <w:snapToGrid w:val="0"/>
              <w:sz w:val="20"/>
            </w:rPr>
          </w:rPrChange>
        </w:rPr>
        <w:t>模擬</w:t>
      </w:r>
      <w:ins w:id="65" w:author="蘇世顥" w:date="2021-06-03T20:46:00Z">
        <w:r w:rsidR="00F9620C" w:rsidRPr="008649A8">
          <w:rPr>
            <w:rFonts w:hint="eastAsia"/>
            <w:snapToGrid w:val="0"/>
            <w:sz w:val="20"/>
            <w:rPrChange w:id="66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東北風情境下的超高解析度</w:t>
        </w:r>
      </w:ins>
      <w:r w:rsidR="00E40FCB" w:rsidRPr="008649A8">
        <w:rPr>
          <w:rFonts w:hint="eastAsia"/>
          <w:snapToGrid w:val="0"/>
          <w:sz w:val="20"/>
          <w:rPrChange w:id="67" w:author="臭屁股5511" w:date="2021-06-07T16:14:00Z">
            <w:rPr>
              <w:rFonts w:hint="eastAsia"/>
              <w:snapToGrid w:val="0"/>
              <w:sz w:val="20"/>
            </w:rPr>
          </w:rPrChange>
        </w:rPr>
        <w:t>之華岡校園</w:t>
      </w:r>
      <w:del w:id="68" w:author="蘇世顥" w:date="2021-06-03T20:46:00Z">
        <w:r w:rsidR="00E40FCB" w:rsidRPr="008649A8" w:rsidDel="00F9620C">
          <w:rPr>
            <w:rFonts w:hint="eastAsia"/>
            <w:snapToGrid w:val="0"/>
            <w:sz w:val="20"/>
            <w:rPrChange w:id="6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的</w:delText>
        </w:r>
      </w:del>
      <w:r w:rsidR="00E40FCB" w:rsidRPr="008649A8">
        <w:rPr>
          <w:rFonts w:hint="eastAsia"/>
          <w:snapToGrid w:val="0"/>
          <w:sz w:val="20"/>
          <w:rPrChange w:id="70" w:author="臭屁股5511" w:date="2021-06-07T16:14:00Z">
            <w:rPr>
              <w:rFonts w:hint="eastAsia"/>
              <w:snapToGrid w:val="0"/>
              <w:sz w:val="20"/>
            </w:rPr>
          </w:rPrChange>
        </w:rPr>
        <w:t>地面風場，</w:t>
      </w:r>
      <w:ins w:id="71" w:author="臭屁股5511" w:date="2021-06-07T16:16:00Z">
        <w:r w:rsidR="004321CF">
          <w:rPr>
            <w:rFonts w:hint="eastAsia"/>
            <w:snapToGrid w:val="0"/>
            <w:sz w:val="20"/>
          </w:rPr>
          <w:t>並</w:t>
        </w:r>
      </w:ins>
      <w:ins w:id="72" w:author="蘇世顥" w:date="2021-06-03T20:46:00Z">
        <w:del w:id="73" w:author="臭屁股5511" w:date="2021-06-07T16:16:00Z">
          <w:r w:rsidR="00F9620C" w:rsidRPr="008649A8" w:rsidDel="004321CF">
            <w:rPr>
              <w:rFonts w:hint="eastAsia"/>
              <w:snapToGrid w:val="0"/>
              <w:sz w:val="20"/>
              <w:rPrChange w:id="74" w:author="臭屁股5511" w:date="2021-06-07T16:14:00Z">
                <w:rPr>
                  <w:rFonts w:hint="eastAsia"/>
                  <w:snapToGrid w:val="0"/>
                  <w:sz w:val="20"/>
                </w:rPr>
              </w:rPrChange>
            </w:rPr>
            <w:delText>併</w:delText>
          </w:r>
        </w:del>
      </w:ins>
      <w:del w:id="75" w:author="蘇世顥" w:date="2021-06-03T20:46:00Z">
        <w:r w:rsidR="00E40FCB" w:rsidRPr="008649A8" w:rsidDel="00F9620C">
          <w:rPr>
            <w:rFonts w:hint="eastAsia"/>
            <w:snapToGrid w:val="0"/>
            <w:sz w:val="20"/>
            <w:rPrChange w:id="76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作為東北風環境下的校園風場。</w:delText>
        </w:r>
      </w:del>
      <w:ins w:id="77" w:author="蘇世顥" w:date="2021-06-03T20:46:00Z">
        <w:r w:rsidR="00F9620C" w:rsidRPr="008649A8">
          <w:rPr>
            <w:rFonts w:hint="eastAsia"/>
            <w:snapToGrid w:val="0"/>
            <w:sz w:val="20"/>
            <w:rPrChange w:id="78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透過氣</w:t>
        </w:r>
      </w:ins>
      <w:ins w:id="79" w:author="臭屁股5511" w:date="2021-06-07T16:12:00Z">
        <w:r w:rsidR="008649A8" w:rsidRPr="008649A8">
          <w:rPr>
            <w:rFonts w:hint="eastAsia"/>
            <w:snapToGrid w:val="0"/>
            <w:sz w:val="20"/>
            <w:rPrChange w:id="80" w:author="臭屁股5511" w:date="2021-06-07T16:14:00Z">
              <w:rPr>
                <w:rFonts w:hint="eastAsia"/>
                <w:snapToGrid w:val="0"/>
                <w:szCs w:val="24"/>
              </w:rPr>
            </w:rPrChange>
          </w:rPr>
          <w:t>塊</w:t>
        </w:r>
      </w:ins>
      <w:ins w:id="81" w:author="蘇世顥" w:date="2021-06-03T20:46:00Z">
        <w:del w:id="82" w:author="臭屁股5511" w:date="2021-06-07T16:12:00Z">
          <w:r w:rsidR="00F9620C" w:rsidRPr="008649A8" w:rsidDel="008649A8">
            <w:rPr>
              <w:rFonts w:hint="eastAsia"/>
              <w:snapToGrid w:val="0"/>
              <w:sz w:val="20"/>
              <w:rPrChange w:id="83" w:author="臭屁股5511" w:date="2021-06-07T16:14:00Z">
                <w:rPr>
                  <w:rFonts w:hint="eastAsia"/>
                  <w:snapToGrid w:val="0"/>
                  <w:sz w:val="20"/>
                </w:rPr>
              </w:rPrChange>
            </w:rPr>
            <w:delText>快</w:delText>
          </w:r>
        </w:del>
      </w:ins>
      <w:del w:id="84" w:author="蘇世顥" w:date="2021-06-03T20:46:00Z">
        <w:r w:rsidR="0064219E" w:rsidRPr="008649A8" w:rsidDel="00F9620C">
          <w:rPr>
            <w:rFonts w:hint="eastAsia"/>
            <w:snapToGrid w:val="0"/>
            <w:sz w:val="20"/>
            <w:rPrChange w:id="8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結合</w:delText>
        </w:r>
      </w:del>
      <w:r w:rsidR="00E40FCB" w:rsidRPr="008649A8">
        <w:rPr>
          <w:rFonts w:hint="eastAsia"/>
          <w:snapToGrid w:val="0"/>
          <w:sz w:val="20"/>
          <w:rPrChange w:id="86" w:author="臭屁股5511" w:date="2021-06-07T16:14:00Z">
            <w:rPr>
              <w:rFonts w:hint="eastAsia"/>
              <w:snapToGrid w:val="0"/>
              <w:sz w:val="20"/>
            </w:rPr>
          </w:rPrChange>
        </w:rPr>
        <w:t>軌跡</w:t>
      </w:r>
      <w:ins w:id="87" w:author="蘇世顥" w:date="2021-06-03T20:47:00Z">
        <w:r w:rsidR="00F9620C" w:rsidRPr="008649A8">
          <w:rPr>
            <w:rFonts w:hint="eastAsia"/>
            <w:snapToGrid w:val="0"/>
            <w:sz w:val="20"/>
            <w:rPrChange w:id="88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追蹤</w:t>
        </w:r>
      </w:ins>
      <w:r w:rsidR="00E40FCB" w:rsidRPr="008649A8">
        <w:rPr>
          <w:rFonts w:hint="eastAsia"/>
          <w:snapToGrid w:val="0"/>
          <w:sz w:val="20"/>
          <w:rPrChange w:id="89" w:author="臭屁股5511" w:date="2021-06-07T16:14:00Z">
            <w:rPr>
              <w:rFonts w:hint="eastAsia"/>
              <w:snapToGrid w:val="0"/>
              <w:sz w:val="20"/>
            </w:rPr>
          </w:rPrChange>
        </w:rPr>
        <w:t>分析法</w:t>
      </w:r>
      <w:ins w:id="90" w:author="蘇世顥" w:date="2021-06-03T20:47:00Z">
        <w:r w:rsidR="00F9620C" w:rsidRPr="008649A8">
          <w:rPr>
            <w:rFonts w:hint="eastAsia"/>
            <w:snapToGrid w:val="0"/>
            <w:sz w:val="20"/>
            <w:rPrChange w:id="9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，探討</w:t>
        </w:r>
      </w:ins>
      <w:del w:id="92" w:author="蘇世顥" w:date="2021-06-03T20:47:00Z">
        <w:r w:rsidR="0064219E" w:rsidRPr="008649A8" w:rsidDel="00F9620C">
          <w:rPr>
            <w:rFonts w:hint="eastAsia"/>
            <w:snapToGrid w:val="0"/>
            <w:sz w:val="20"/>
            <w:rPrChange w:id="93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與</w:delText>
        </w:r>
      </w:del>
      <w:r w:rsidR="0064219E" w:rsidRPr="008649A8">
        <w:rPr>
          <w:rFonts w:hint="eastAsia"/>
          <w:snapToGrid w:val="0"/>
          <w:sz w:val="20"/>
          <w:rPrChange w:id="94" w:author="臭屁股5511" w:date="2021-06-07T16:14:00Z">
            <w:rPr>
              <w:rFonts w:hint="eastAsia"/>
              <w:snapToGrid w:val="0"/>
              <w:sz w:val="20"/>
            </w:rPr>
          </w:rPrChange>
        </w:rPr>
        <w:t>菸煙</w:t>
      </w:r>
      <w:del w:id="95" w:author="臭屁股5511" w:date="2021-06-07T16:18:00Z">
        <w:r w:rsidR="00E40FCB" w:rsidRPr="008649A8" w:rsidDel="004321CF">
          <w:rPr>
            <w:rFonts w:hint="eastAsia"/>
            <w:snapToGrid w:val="0"/>
            <w:sz w:val="20"/>
            <w:rPrChange w:id="96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汙</w:delText>
        </w:r>
      </w:del>
      <w:ins w:id="97" w:author="臭屁股5511" w:date="2021-06-07T16:18:00Z">
        <w:r w:rsidR="004321CF">
          <w:rPr>
            <w:rFonts w:hint="eastAsia"/>
            <w:snapToGrid w:val="0"/>
            <w:sz w:val="20"/>
          </w:rPr>
          <w:t>污</w:t>
        </w:r>
      </w:ins>
      <w:r w:rsidR="00E40FCB" w:rsidRPr="008649A8">
        <w:rPr>
          <w:rFonts w:hint="eastAsia"/>
          <w:snapToGrid w:val="0"/>
          <w:sz w:val="20"/>
          <w:rPrChange w:id="98" w:author="臭屁股5511" w:date="2021-06-07T16:14:00Z">
            <w:rPr>
              <w:rFonts w:hint="eastAsia"/>
              <w:snapToGrid w:val="0"/>
              <w:sz w:val="20"/>
            </w:rPr>
          </w:rPrChange>
        </w:rPr>
        <w:t>染物</w:t>
      </w:r>
      <w:ins w:id="99" w:author="蘇世顥" w:date="2021-06-03T20:47:00Z">
        <w:r w:rsidR="00F9620C" w:rsidRPr="008649A8">
          <w:rPr>
            <w:rFonts w:hint="eastAsia"/>
            <w:snapToGrid w:val="0"/>
            <w:sz w:val="20"/>
            <w:rPrChange w:id="10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在校園中</w:t>
        </w:r>
      </w:ins>
      <w:r w:rsidR="0064219E" w:rsidRPr="008649A8">
        <w:rPr>
          <w:rFonts w:hint="eastAsia"/>
          <w:snapToGrid w:val="0"/>
          <w:sz w:val="20"/>
          <w:rPrChange w:id="101" w:author="臭屁股5511" w:date="2021-06-07T16:14:00Z">
            <w:rPr>
              <w:rFonts w:hint="eastAsia"/>
              <w:snapToGrid w:val="0"/>
              <w:sz w:val="20"/>
            </w:rPr>
          </w:rPrChange>
        </w:rPr>
        <w:t>隨空氣平流的特性</w:t>
      </w:r>
      <w:ins w:id="102" w:author="蘇世顥" w:date="2021-06-03T20:47:00Z">
        <w:r w:rsidR="00F9620C" w:rsidRPr="008649A8">
          <w:rPr>
            <w:rFonts w:hint="eastAsia"/>
            <w:snapToGrid w:val="0"/>
            <w:sz w:val="20"/>
            <w:rPrChange w:id="103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。</w:t>
        </w:r>
      </w:ins>
      <w:ins w:id="104" w:author="蘇世顥" w:date="2021-06-03T20:49:00Z">
        <w:r w:rsidR="00F9620C" w:rsidRPr="008649A8">
          <w:rPr>
            <w:rFonts w:hint="eastAsia"/>
            <w:snapToGrid w:val="0"/>
            <w:sz w:val="20"/>
            <w:rPrChange w:id="10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我們</w:t>
        </w:r>
      </w:ins>
      <w:ins w:id="106" w:author="蘇世顥" w:date="2021-06-03T20:47:00Z">
        <w:r w:rsidR="00F9620C" w:rsidRPr="008649A8">
          <w:rPr>
            <w:rFonts w:hint="eastAsia"/>
            <w:snapToGrid w:val="0"/>
            <w:sz w:val="20"/>
            <w:rPrChange w:id="10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依據</w:t>
        </w:r>
      </w:ins>
      <w:ins w:id="108" w:author="蘇世顥" w:date="2021-06-03T20:49:00Z">
        <w:r w:rsidR="00F9620C" w:rsidRPr="008649A8">
          <w:rPr>
            <w:rFonts w:hint="eastAsia"/>
            <w:snapToGrid w:val="0"/>
            <w:sz w:val="20"/>
            <w:rPrChange w:id="10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在</w:t>
        </w:r>
      </w:ins>
      <w:ins w:id="110" w:author="蘇世顥" w:date="2021-06-03T20:47:00Z">
        <w:r w:rsidR="00F9620C" w:rsidRPr="008649A8">
          <w:rPr>
            <w:rFonts w:hint="eastAsia"/>
            <w:snapToGrid w:val="0"/>
            <w:sz w:val="20"/>
            <w:rPrChange w:id="11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數值模擬</w:t>
        </w:r>
      </w:ins>
      <w:ins w:id="112" w:author="蘇世顥" w:date="2021-06-03T20:48:00Z">
        <w:r w:rsidR="00F9620C" w:rsidRPr="008649A8">
          <w:rPr>
            <w:rFonts w:hint="eastAsia"/>
            <w:snapToGrid w:val="0"/>
            <w:sz w:val="20"/>
            <w:rPrChange w:id="113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所推估之菸煙</w:t>
        </w:r>
      </w:ins>
      <w:del w:id="114" w:author="蘇世顥" w:date="2021-06-03T20:47:00Z">
        <w:r w:rsidR="0064219E" w:rsidRPr="008649A8" w:rsidDel="00F9620C">
          <w:rPr>
            <w:rFonts w:hint="eastAsia"/>
            <w:snapToGrid w:val="0"/>
            <w:sz w:val="20"/>
            <w:rPrChange w:id="11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，</w:delText>
        </w:r>
      </w:del>
      <w:del w:id="116" w:author="蘇世顥" w:date="2021-06-03T20:48:00Z">
        <w:r w:rsidR="0064219E" w:rsidRPr="008649A8" w:rsidDel="00F9620C">
          <w:rPr>
            <w:rFonts w:hint="eastAsia"/>
            <w:snapToGrid w:val="0"/>
            <w:sz w:val="20"/>
            <w:rPrChange w:id="11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計算出</w:delText>
        </w:r>
      </w:del>
      <w:del w:id="118" w:author="臭屁股5511" w:date="2021-06-07T16:18:00Z">
        <w:r w:rsidR="0064219E" w:rsidRPr="008649A8" w:rsidDel="004321CF">
          <w:rPr>
            <w:rFonts w:hint="eastAsia"/>
            <w:snapToGrid w:val="0"/>
            <w:sz w:val="20"/>
            <w:rPrChange w:id="11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汙</w:delText>
        </w:r>
      </w:del>
      <w:ins w:id="120" w:author="臭屁股5511" w:date="2021-06-07T16:18:00Z">
        <w:r w:rsidR="004321CF">
          <w:rPr>
            <w:rFonts w:hint="eastAsia"/>
            <w:snapToGrid w:val="0"/>
            <w:sz w:val="20"/>
          </w:rPr>
          <w:t>污</w:t>
        </w:r>
      </w:ins>
      <w:r w:rsidR="0064219E" w:rsidRPr="008649A8">
        <w:rPr>
          <w:rFonts w:hint="eastAsia"/>
          <w:snapToGrid w:val="0"/>
          <w:sz w:val="20"/>
          <w:rPrChange w:id="121" w:author="臭屁股5511" w:date="2021-06-07T16:14:00Z">
            <w:rPr>
              <w:rFonts w:hint="eastAsia"/>
              <w:snapToGrid w:val="0"/>
              <w:sz w:val="20"/>
            </w:rPr>
          </w:rPrChange>
        </w:rPr>
        <w:t>染物</w:t>
      </w:r>
      <w:r w:rsidR="00E40FCB" w:rsidRPr="008649A8">
        <w:rPr>
          <w:rFonts w:hint="eastAsia"/>
          <w:snapToGrid w:val="0"/>
          <w:sz w:val="20"/>
          <w:rPrChange w:id="122" w:author="臭屁股5511" w:date="2021-06-07T16:14:00Z">
            <w:rPr>
              <w:rFonts w:hint="eastAsia"/>
              <w:snapToGrid w:val="0"/>
              <w:sz w:val="20"/>
            </w:rPr>
          </w:rPrChange>
        </w:rPr>
        <w:t>的</w:t>
      </w:r>
      <w:ins w:id="123" w:author="蘇世顥" w:date="2021-06-03T20:48:00Z">
        <w:r w:rsidR="00F9620C" w:rsidRPr="008649A8">
          <w:rPr>
            <w:rFonts w:hint="eastAsia"/>
            <w:snapToGrid w:val="0"/>
            <w:sz w:val="20"/>
            <w:rPrChange w:id="124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源與匯</w:t>
        </w:r>
      </w:ins>
      <w:del w:id="125" w:author="蘇世顥" w:date="2021-06-03T20:48:00Z">
        <w:r w:rsidR="00E40FCB" w:rsidRPr="008649A8" w:rsidDel="00F9620C">
          <w:rPr>
            <w:rFonts w:hint="eastAsia"/>
            <w:snapToGrid w:val="0"/>
            <w:sz w:val="20"/>
            <w:rPrChange w:id="126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來源與去向</w:delText>
        </w:r>
      </w:del>
      <w:r w:rsidR="00E40FCB" w:rsidRPr="008649A8">
        <w:rPr>
          <w:rFonts w:hint="eastAsia"/>
          <w:snapToGrid w:val="0"/>
          <w:sz w:val="20"/>
          <w:rPrChange w:id="127" w:author="臭屁股5511" w:date="2021-06-07T16:14:00Z">
            <w:rPr>
              <w:rFonts w:hint="eastAsia"/>
              <w:snapToGrid w:val="0"/>
              <w:sz w:val="20"/>
            </w:rPr>
          </w:rPrChange>
        </w:rPr>
        <w:t>，</w:t>
      </w:r>
      <w:ins w:id="128" w:author="蘇世顥" w:date="2021-06-03T20:50:00Z">
        <w:r w:rsidR="008F5BE0" w:rsidRPr="008649A8">
          <w:rPr>
            <w:rFonts w:hint="eastAsia"/>
            <w:snapToGrid w:val="0"/>
            <w:sz w:val="20"/>
            <w:rPrChange w:id="12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設計使用</w:t>
        </w:r>
      </w:ins>
      <w:ins w:id="130" w:author="蘇世顥" w:date="2021-06-03T20:49:00Z">
        <w:r w:rsidR="008F5BE0" w:rsidRPr="008649A8">
          <w:rPr>
            <w:rFonts w:hint="eastAsia"/>
            <w:snapToGrid w:val="0"/>
            <w:sz w:val="20"/>
            <w:rPrChange w:id="13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簡易型</w:t>
        </w:r>
      </w:ins>
      <w:ins w:id="132" w:author="蘇世顥" w:date="2021-06-03T20:50:00Z">
        <w:r w:rsidR="008F5BE0" w:rsidRPr="008649A8">
          <w:rPr>
            <w:rFonts w:ascii="Apple Color Emoji" w:hAnsi="Apple Color Emoji" w:cs="Apple Color Emoji" w:hint="eastAsia"/>
            <w:snapToGrid w:val="0"/>
            <w:sz w:val="20"/>
            <w:rPrChange w:id="133" w:author="臭屁股5511" w:date="2021-06-07T16:14:00Z">
              <w:rPr>
                <w:rFonts w:ascii="Apple Color Emoji" w:hAnsi="Apple Color Emoji" w:cs="Apple Color Emoji" w:hint="eastAsia"/>
                <w:snapToGrid w:val="0"/>
                <w:sz w:val="20"/>
              </w:rPr>
            </w:rPrChange>
          </w:rPr>
          <w:t>空氣盒子</w:t>
        </w:r>
      </w:ins>
      <w:ins w:id="134" w:author="臭屁股5511" w:date="2021-06-07T15:47:00Z">
        <w:r w:rsidR="00A370BB" w:rsidRPr="008649A8">
          <w:rPr>
            <w:rFonts w:hint="eastAsia"/>
            <w:snapToGrid w:val="0"/>
            <w:sz w:val="20"/>
            <w:rPrChange w:id="13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(</w:t>
        </w:r>
      </w:ins>
      <w:ins w:id="136" w:author="蘇世顥" w:date="2021-06-03T20:50:00Z">
        <w:del w:id="137" w:author="臭屁股5511" w:date="2021-06-07T15:42:00Z">
          <w:r w:rsidR="008F5BE0" w:rsidRPr="008649A8" w:rsidDel="00A370BB">
            <w:rPr>
              <w:snapToGrid w:val="0"/>
              <w:sz w:val="20"/>
              <w:rPrChange w:id="138" w:author="臭屁股5511" w:date="2021-06-07T16:14:00Z">
                <w:rPr>
                  <w:rFonts w:ascii="Apple Color Emoji" w:hAnsi="Apple Color Emoji" w:cs="Apple Color Emoji" w:hint="eastAsia"/>
                  <w:snapToGrid w:val="0"/>
                  <w:sz w:val="20"/>
                </w:rPr>
              </w:rPrChange>
            </w:rPr>
            <w:delText>（</w:delText>
          </w:r>
        </w:del>
        <w:commentRangeStart w:id="139"/>
        <w:del w:id="140" w:author="臭屁股5511" w:date="2021-06-07T15:41:00Z">
          <w:r w:rsidR="008F5BE0" w:rsidRPr="008649A8" w:rsidDel="002D1C38">
            <w:rPr>
              <w:snapToGrid w:val="0"/>
              <w:sz w:val="20"/>
              <w:rPrChange w:id="141" w:author="臭屁股5511" w:date="2021-06-07T16:14:00Z">
                <w:rPr>
                  <w:rFonts w:ascii="Apple Color Emoji" w:hAnsi="Apple Color Emoji" w:cs="Apple Color Emoji" w:hint="eastAsia"/>
                  <w:snapToGrid w:val="0"/>
                  <w:sz w:val="20"/>
                </w:rPr>
              </w:rPrChange>
            </w:rPr>
            <w:delText>ＸＸＸＸ</w:delText>
          </w:r>
          <w:commentRangeEnd w:id="139"/>
          <w:r w:rsidR="008F5BE0" w:rsidRPr="008649A8" w:rsidDel="002D1C38">
            <w:rPr>
              <w:rStyle w:val="ae"/>
              <w:sz w:val="20"/>
              <w:szCs w:val="20"/>
              <w:rPrChange w:id="142" w:author="臭屁股5511" w:date="2021-06-07T16:14:00Z">
                <w:rPr>
                  <w:rStyle w:val="ae"/>
                  <w:rFonts w:hint="eastAsia"/>
                </w:rPr>
              </w:rPrChange>
            </w:rPr>
            <w:commentReference w:id="139"/>
          </w:r>
        </w:del>
      </w:ins>
      <w:ins w:id="143" w:author="臭屁股5511" w:date="2021-06-07T15:41:00Z">
        <w:r w:rsidR="002D1C38" w:rsidRPr="008649A8">
          <w:rPr>
            <w:snapToGrid w:val="0"/>
            <w:sz w:val="20"/>
            <w:rPrChange w:id="144" w:author="臭屁股5511" w:date="2021-06-07T16:14:00Z">
              <w:rPr>
                <w:rFonts w:ascii="Apple Color Emoji" w:hAnsi="Apple Color Emoji" w:cs="Apple Color Emoji" w:hint="eastAsia"/>
                <w:snapToGrid w:val="0"/>
                <w:sz w:val="20"/>
              </w:rPr>
            </w:rPrChange>
          </w:rPr>
          <w:t>M</w:t>
        </w:r>
        <w:r w:rsidR="002D1C38" w:rsidRPr="008649A8">
          <w:rPr>
            <w:snapToGrid w:val="0"/>
            <w:sz w:val="20"/>
            <w:rPrChange w:id="145" w:author="臭屁股5511" w:date="2021-06-07T16:14:00Z">
              <w:rPr>
                <w:rFonts w:ascii="Apple Color Emoji" w:hAnsi="Apple Color Emoji" w:cs="Apple Color Emoji"/>
                <w:snapToGrid w:val="0"/>
                <w:sz w:val="20"/>
              </w:rPr>
            </w:rPrChange>
          </w:rPr>
          <w:t>y</w:t>
        </w:r>
        <w:r w:rsidR="00A370BB" w:rsidRPr="008649A8">
          <w:rPr>
            <w:snapToGrid w:val="0"/>
            <w:sz w:val="20"/>
            <w:rPrChange w:id="146" w:author="臭屁股5511" w:date="2021-06-07T16:14:00Z">
              <w:rPr>
                <w:rFonts w:ascii="Apple Color Emoji" w:hAnsi="Apple Color Emoji" w:cs="Apple Color Emoji"/>
                <w:snapToGrid w:val="0"/>
                <w:sz w:val="20"/>
              </w:rPr>
            </w:rPrChange>
          </w:rPr>
          <w:t>Air S1</w:t>
        </w:r>
      </w:ins>
      <w:ins w:id="147" w:author="臭屁股5511" w:date="2021-06-07T15:42:00Z">
        <w:r w:rsidR="00A370BB" w:rsidRPr="008649A8">
          <w:rPr>
            <w:snapToGrid w:val="0"/>
            <w:sz w:val="20"/>
            <w:rPrChange w:id="148" w:author="臭屁股5511" w:date="2021-06-07T16:14:00Z">
              <w:rPr>
                <w:snapToGrid w:val="0"/>
                <w:sz w:val="20"/>
              </w:rPr>
            </w:rPrChange>
          </w:rPr>
          <w:t>)</w:t>
        </w:r>
      </w:ins>
      <w:ins w:id="149" w:author="蘇世顥" w:date="2021-06-03T20:50:00Z">
        <w:del w:id="150" w:author="臭屁股5511" w:date="2021-06-07T15:41:00Z">
          <w:r w:rsidR="008F5BE0" w:rsidRPr="008649A8" w:rsidDel="00A370BB">
            <w:rPr>
              <w:snapToGrid w:val="0"/>
              <w:sz w:val="20"/>
              <w:rPrChange w:id="151" w:author="臭屁股5511" w:date="2021-06-07T16:14:00Z">
                <w:rPr>
                  <w:rFonts w:ascii="Apple Color Emoji" w:hAnsi="Apple Color Emoji" w:cs="Apple Color Emoji" w:hint="eastAsia"/>
                  <w:snapToGrid w:val="0"/>
                  <w:sz w:val="20"/>
                </w:rPr>
              </w:rPrChange>
            </w:rPr>
            <w:delText>）</w:delText>
          </w:r>
        </w:del>
      </w:ins>
      <w:del w:id="152" w:author="蘇世顥" w:date="2021-06-03T20:49:00Z">
        <w:r w:rsidR="00E40FCB" w:rsidRPr="008649A8" w:rsidDel="00F9620C">
          <w:rPr>
            <w:rFonts w:hint="eastAsia"/>
            <w:snapToGrid w:val="0"/>
            <w:sz w:val="20"/>
            <w:rPrChange w:id="153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再以軌跡分析法之結果</w:delText>
        </w:r>
      </w:del>
      <w:ins w:id="154" w:author="蘇世顥" w:date="2021-06-03T20:50:00Z">
        <w:r w:rsidR="008F5BE0" w:rsidRPr="008649A8">
          <w:rPr>
            <w:rFonts w:hint="eastAsia"/>
            <w:snapToGrid w:val="0"/>
            <w:sz w:val="20"/>
            <w:rPrChange w:id="15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的</w:t>
        </w:r>
      </w:ins>
      <w:del w:id="156" w:author="蘇世顥" w:date="2021-06-03T20:50:00Z">
        <w:r w:rsidR="00E40FCB" w:rsidRPr="008649A8" w:rsidDel="008F5BE0">
          <w:rPr>
            <w:rFonts w:hint="eastAsia"/>
            <w:snapToGrid w:val="0"/>
            <w:sz w:val="20"/>
            <w:rPrChange w:id="15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設計</w:delText>
        </w:r>
      </w:del>
      <w:r w:rsidR="00E40FCB" w:rsidRPr="008649A8">
        <w:rPr>
          <w:rFonts w:hint="eastAsia"/>
          <w:snapToGrid w:val="0"/>
          <w:sz w:val="20"/>
          <w:rPrChange w:id="158" w:author="臭屁股5511" w:date="2021-06-07T16:14:00Z">
            <w:rPr>
              <w:rFonts w:hint="eastAsia"/>
              <w:snapToGrid w:val="0"/>
              <w:sz w:val="20"/>
            </w:rPr>
          </w:rPrChange>
        </w:rPr>
        <w:t>校園觀測</w:t>
      </w:r>
      <w:ins w:id="159" w:author="蘇世顥" w:date="2021-06-03T20:50:00Z">
        <w:r w:rsidR="008F5BE0" w:rsidRPr="008649A8">
          <w:rPr>
            <w:rFonts w:hint="eastAsia"/>
            <w:snapToGrid w:val="0"/>
            <w:sz w:val="20"/>
            <w:rPrChange w:id="16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實驗</w:t>
        </w:r>
      </w:ins>
      <w:r w:rsidR="00E40FCB" w:rsidRPr="008649A8">
        <w:rPr>
          <w:rFonts w:hint="eastAsia"/>
          <w:snapToGrid w:val="0"/>
          <w:sz w:val="20"/>
          <w:rPrChange w:id="161" w:author="臭屁股5511" w:date="2021-06-07T16:14:00Z">
            <w:rPr>
              <w:rFonts w:hint="eastAsia"/>
              <w:snapToGrid w:val="0"/>
              <w:sz w:val="20"/>
            </w:rPr>
          </w:rPrChange>
        </w:rPr>
        <w:t>，</w:t>
      </w:r>
      <w:ins w:id="162" w:author="蘇世顥" w:date="2021-06-03T20:51:00Z">
        <w:r w:rsidR="008F5BE0" w:rsidRPr="008649A8">
          <w:rPr>
            <w:rFonts w:hint="eastAsia"/>
            <w:snapToGrid w:val="0"/>
            <w:sz w:val="20"/>
            <w:rPrChange w:id="163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並與</w:t>
        </w:r>
      </w:ins>
      <w:del w:id="164" w:author="蘇世顥" w:date="2021-06-03T20:51:00Z">
        <w:r w:rsidR="00E40FCB" w:rsidRPr="008649A8" w:rsidDel="008F5BE0">
          <w:rPr>
            <w:rFonts w:hint="eastAsia"/>
            <w:snapToGrid w:val="0"/>
            <w:sz w:val="20"/>
            <w:rPrChange w:id="16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並以空氣盒子進行觀測，</w:delText>
        </w:r>
      </w:del>
      <w:ins w:id="166" w:author="蘇世顥" w:date="2021-06-03T20:51:00Z">
        <w:r w:rsidR="008F5BE0" w:rsidRPr="008649A8">
          <w:rPr>
            <w:rFonts w:hint="eastAsia"/>
            <w:snapToGrid w:val="0"/>
            <w:sz w:val="20"/>
            <w:rPrChange w:id="16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數值模擬之</w:t>
        </w:r>
      </w:ins>
      <w:del w:id="168" w:author="蘇世顥" w:date="2021-06-03T20:51:00Z">
        <w:r w:rsidR="00E40FCB" w:rsidRPr="008649A8" w:rsidDel="008F5BE0">
          <w:rPr>
            <w:rFonts w:hint="eastAsia"/>
            <w:snapToGrid w:val="0"/>
            <w:sz w:val="20"/>
            <w:rPrChange w:id="16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以驗證</w:delText>
        </w:r>
      </w:del>
      <w:r w:rsidR="00E40FCB" w:rsidRPr="008649A8">
        <w:rPr>
          <w:rFonts w:hint="eastAsia"/>
          <w:snapToGrid w:val="0"/>
          <w:sz w:val="20"/>
          <w:rPrChange w:id="170" w:author="臭屁股5511" w:date="2021-06-07T16:14:00Z">
            <w:rPr>
              <w:rFonts w:hint="eastAsia"/>
              <w:snapToGrid w:val="0"/>
              <w:sz w:val="20"/>
            </w:rPr>
          </w:rPrChange>
        </w:rPr>
        <w:t>軌跡分析法</w:t>
      </w:r>
      <w:ins w:id="171" w:author="蘇世顥" w:date="2021-06-03T20:51:00Z">
        <w:r w:rsidR="008F5BE0" w:rsidRPr="008649A8">
          <w:rPr>
            <w:rFonts w:hint="eastAsia"/>
            <w:snapToGrid w:val="0"/>
            <w:sz w:val="20"/>
            <w:rPrChange w:id="172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進行對比</w:t>
        </w:r>
      </w:ins>
      <w:del w:id="173" w:author="蘇世顥" w:date="2021-06-03T20:51:00Z">
        <w:r w:rsidR="00E40FCB" w:rsidRPr="008649A8" w:rsidDel="008F5BE0">
          <w:rPr>
            <w:rFonts w:hint="eastAsia"/>
            <w:snapToGrid w:val="0"/>
            <w:sz w:val="20"/>
            <w:rPrChange w:id="174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之正確性</w:delText>
        </w:r>
      </w:del>
      <w:r w:rsidR="00E40FCB" w:rsidRPr="008649A8">
        <w:rPr>
          <w:rFonts w:hint="eastAsia"/>
          <w:snapToGrid w:val="0"/>
          <w:sz w:val="20"/>
          <w:rPrChange w:id="175" w:author="臭屁股5511" w:date="2021-06-07T16:14:00Z">
            <w:rPr>
              <w:rFonts w:hint="eastAsia"/>
              <w:snapToGrid w:val="0"/>
              <w:sz w:val="20"/>
            </w:rPr>
          </w:rPrChange>
        </w:rPr>
        <w:t>。</w:t>
      </w:r>
    </w:p>
    <w:p w14:paraId="51754DD5" w14:textId="77777777" w:rsidR="008E303D" w:rsidRPr="008649A8" w:rsidRDefault="00E40FCB">
      <w:pPr>
        <w:widowControl/>
        <w:tabs>
          <w:tab w:val="left" w:pos="9781"/>
        </w:tabs>
        <w:autoSpaceDE w:val="0"/>
        <w:autoSpaceDN w:val="0"/>
        <w:snapToGrid w:val="0"/>
        <w:spacing w:line="240" w:lineRule="atLeast"/>
        <w:ind w:left="794" w:right="794" w:firstLineChars="269" w:firstLine="482"/>
        <w:textAlignment w:val="bottom"/>
        <w:rPr>
          <w:ins w:id="176" w:author="蘇世顥" w:date="2021-06-03T20:58:00Z"/>
          <w:snapToGrid w:val="0"/>
          <w:sz w:val="20"/>
          <w:rPrChange w:id="177" w:author="臭屁股5511" w:date="2021-06-07T16:14:00Z">
            <w:rPr>
              <w:ins w:id="178" w:author="蘇世顥" w:date="2021-06-03T20:58:00Z"/>
              <w:snapToGrid w:val="0"/>
              <w:sz w:val="20"/>
            </w:rPr>
          </w:rPrChange>
        </w:rPr>
        <w:pPrChange w:id="179" w:author="蘇世顥" w:date="2021-06-03T20:58:00Z">
          <w:pPr>
            <w:widowControl/>
            <w:tabs>
              <w:tab w:val="left" w:pos="9781"/>
            </w:tabs>
            <w:autoSpaceDE w:val="0"/>
            <w:autoSpaceDN w:val="0"/>
            <w:snapToGrid w:val="0"/>
            <w:spacing w:line="240" w:lineRule="atLeast"/>
            <w:ind w:left="794" w:right="794"/>
            <w:textAlignment w:val="bottom"/>
          </w:pPr>
        </w:pPrChange>
      </w:pPr>
      <w:del w:id="180" w:author="蘇世顥" w:date="2021-06-03T20:54:00Z">
        <w:r w:rsidRPr="008649A8" w:rsidDel="008F5BE0">
          <w:rPr>
            <w:rFonts w:hint="eastAsia"/>
            <w:snapToGrid w:val="0"/>
            <w:sz w:val="20"/>
            <w:rPrChange w:id="18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 xml:space="preserve">    </w:delText>
        </w:r>
      </w:del>
      <w:ins w:id="182" w:author="蘇世顥" w:date="2021-06-03T20:51:00Z">
        <w:r w:rsidR="008F5BE0" w:rsidRPr="008649A8">
          <w:rPr>
            <w:rFonts w:hint="eastAsia"/>
            <w:snapToGrid w:val="0"/>
            <w:sz w:val="20"/>
            <w:rPrChange w:id="183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透過比對</w:t>
        </w:r>
      </w:ins>
      <w:r w:rsidR="008D6A75" w:rsidRPr="008649A8">
        <w:rPr>
          <w:rFonts w:hint="eastAsia"/>
          <w:snapToGrid w:val="0"/>
          <w:sz w:val="20"/>
          <w:rPrChange w:id="184" w:author="臭屁股5511" w:date="2021-06-07T16:14:00Z">
            <w:rPr>
              <w:rFonts w:hint="eastAsia"/>
              <w:snapToGrid w:val="0"/>
              <w:sz w:val="20"/>
            </w:rPr>
          </w:rPrChange>
        </w:rPr>
        <w:t>空氣盒子與空氣品質測站的</w:t>
      </w:r>
      <w:ins w:id="185" w:author="蘇世顥" w:date="2021-06-03T20:52:00Z">
        <w:r w:rsidR="008F5BE0" w:rsidRPr="008649A8">
          <w:rPr>
            <w:rFonts w:hint="eastAsia"/>
            <w:snapToGrid w:val="0"/>
            <w:sz w:val="20"/>
            <w:rPrChange w:id="186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觀測資料</w:t>
        </w:r>
      </w:ins>
      <w:del w:id="187" w:author="蘇世顥" w:date="2021-06-03T20:51:00Z">
        <w:r w:rsidR="008D6A75" w:rsidRPr="008649A8" w:rsidDel="008F5BE0">
          <w:rPr>
            <w:rFonts w:hint="eastAsia"/>
            <w:snapToGrid w:val="0"/>
            <w:sz w:val="20"/>
            <w:rPrChange w:id="188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比對結果顯示</w:delText>
        </w:r>
      </w:del>
      <w:r w:rsidR="008D6A75" w:rsidRPr="008649A8">
        <w:rPr>
          <w:rFonts w:hint="eastAsia"/>
          <w:snapToGrid w:val="0"/>
          <w:sz w:val="20"/>
          <w:rPrChange w:id="189" w:author="臭屁股5511" w:date="2021-06-07T16:14:00Z">
            <w:rPr>
              <w:rFonts w:hint="eastAsia"/>
              <w:snapToGrid w:val="0"/>
              <w:sz w:val="20"/>
            </w:rPr>
          </w:rPrChange>
        </w:rPr>
        <w:t>，</w:t>
      </w:r>
      <w:ins w:id="190" w:author="蘇世顥" w:date="2021-06-03T20:52:00Z">
        <w:r w:rsidR="008F5BE0" w:rsidRPr="008649A8">
          <w:rPr>
            <w:rFonts w:hint="eastAsia"/>
            <w:snapToGrid w:val="0"/>
            <w:sz w:val="20"/>
            <w:rPrChange w:id="19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顯示簡易儀器之</w:t>
        </w:r>
      </w:ins>
      <w:r w:rsidR="008D6A75" w:rsidRPr="008649A8">
        <w:rPr>
          <w:rFonts w:hint="eastAsia"/>
          <w:snapToGrid w:val="0"/>
          <w:sz w:val="20"/>
          <w:rPrChange w:id="192" w:author="臭屁股5511" w:date="2021-06-07T16:14:00Z">
            <w:rPr>
              <w:rFonts w:hint="eastAsia"/>
              <w:snapToGrid w:val="0"/>
              <w:sz w:val="20"/>
            </w:rPr>
          </w:rPrChange>
        </w:rPr>
        <w:t>觀測資料與</w:t>
      </w:r>
      <w:ins w:id="193" w:author="蘇世顥" w:date="2021-06-03T20:52:00Z">
        <w:r w:rsidR="008F5BE0" w:rsidRPr="008649A8">
          <w:rPr>
            <w:rFonts w:hint="eastAsia"/>
            <w:snapToGrid w:val="0"/>
            <w:sz w:val="20"/>
            <w:rPrChange w:id="194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空品</w:t>
        </w:r>
      </w:ins>
      <w:r w:rsidR="008D6A75" w:rsidRPr="008649A8">
        <w:rPr>
          <w:rFonts w:hint="eastAsia"/>
          <w:snapToGrid w:val="0"/>
          <w:sz w:val="20"/>
          <w:rPrChange w:id="195" w:author="臭屁股5511" w:date="2021-06-07T16:14:00Z">
            <w:rPr>
              <w:rFonts w:hint="eastAsia"/>
              <w:snapToGrid w:val="0"/>
              <w:sz w:val="20"/>
            </w:rPr>
          </w:rPrChange>
        </w:rPr>
        <w:t>測站資料呈現</w:t>
      </w:r>
      <w:r w:rsidR="0064219E" w:rsidRPr="008649A8">
        <w:rPr>
          <w:rFonts w:hint="eastAsia"/>
          <w:snapToGrid w:val="0"/>
          <w:sz w:val="20"/>
          <w:rPrChange w:id="196" w:author="臭屁股5511" w:date="2021-06-07T16:14:00Z">
            <w:rPr>
              <w:rFonts w:hint="eastAsia"/>
              <w:snapToGrid w:val="0"/>
              <w:sz w:val="20"/>
            </w:rPr>
          </w:rPrChange>
        </w:rPr>
        <w:t>出高度正相關的特性</w:t>
      </w:r>
      <w:ins w:id="197" w:author="蘇世顥" w:date="2021-06-03T20:52:00Z">
        <w:r w:rsidR="008F5BE0" w:rsidRPr="008649A8">
          <w:rPr>
            <w:rFonts w:hint="eastAsia"/>
            <w:snapToGrid w:val="0"/>
            <w:sz w:val="20"/>
            <w:rPrChange w:id="198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。</w:t>
        </w:r>
      </w:ins>
      <w:ins w:id="199" w:author="蘇世顥" w:date="2021-06-03T20:53:00Z">
        <w:r w:rsidR="008F5BE0" w:rsidRPr="008649A8">
          <w:rPr>
            <w:rFonts w:hint="eastAsia"/>
            <w:snapToGrid w:val="0"/>
            <w:sz w:val="20"/>
            <w:rPrChange w:id="20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簡易設備</w:t>
        </w:r>
      </w:ins>
      <w:ins w:id="201" w:author="蘇世顥" w:date="2021-06-03T20:54:00Z">
        <w:r w:rsidR="008F5BE0" w:rsidRPr="008649A8">
          <w:rPr>
            <w:rFonts w:hint="eastAsia"/>
            <w:snapToGrid w:val="0"/>
            <w:sz w:val="20"/>
            <w:rPrChange w:id="202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具有良好的精確性，且</w:t>
        </w:r>
      </w:ins>
      <w:ins w:id="203" w:author="蘇世顥" w:date="2021-06-03T20:53:00Z">
        <w:r w:rsidR="008F5BE0" w:rsidRPr="008649A8">
          <w:rPr>
            <w:rFonts w:hint="eastAsia"/>
            <w:snapToGrid w:val="0"/>
            <w:sz w:val="20"/>
            <w:rPrChange w:id="204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透過</w:t>
        </w:r>
      </w:ins>
      <w:ins w:id="205" w:author="蘇世顥" w:date="2021-06-03T20:52:00Z">
        <w:r w:rsidR="008F5BE0" w:rsidRPr="008649A8">
          <w:rPr>
            <w:rFonts w:hint="eastAsia"/>
            <w:snapToGrid w:val="0"/>
            <w:sz w:val="20"/>
            <w:rPrChange w:id="206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儀器之</w:t>
        </w:r>
      </w:ins>
      <w:ins w:id="207" w:author="蘇世顥" w:date="2021-06-03T20:53:00Z">
        <w:r w:rsidR="008F5BE0" w:rsidRPr="008649A8">
          <w:rPr>
            <w:rFonts w:hint="eastAsia"/>
            <w:snapToGrid w:val="0"/>
            <w:sz w:val="20"/>
            <w:rPrChange w:id="208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器差修正</w:t>
        </w:r>
      </w:ins>
      <w:del w:id="209" w:author="蘇世顥" w:date="2021-06-03T20:52:00Z">
        <w:r w:rsidR="0064219E" w:rsidRPr="008649A8" w:rsidDel="008F5BE0">
          <w:rPr>
            <w:rFonts w:hint="eastAsia"/>
            <w:snapToGrid w:val="0"/>
            <w:sz w:val="20"/>
            <w:rPrChange w:id="21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，不過部分儀器有器差，經</w:delText>
        </w:r>
      </w:del>
      <w:del w:id="211" w:author="蘇世顥" w:date="2021-06-03T20:53:00Z">
        <w:r w:rsidR="0064219E" w:rsidRPr="008649A8" w:rsidDel="008F5BE0">
          <w:rPr>
            <w:rFonts w:hint="eastAsia"/>
            <w:snapToGrid w:val="0"/>
            <w:sz w:val="20"/>
            <w:rPrChange w:id="212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修正後可以校正器差</w:delText>
        </w:r>
      </w:del>
      <w:r w:rsidR="0064219E" w:rsidRPr="008649A8">
        <w:rPr>
          <w:rFonts w:hint="eastAsia"/>
          <w:snapToGrid w:val="0"/>
          <w:sz w:val="20"/>
          <w:rPrChange w:id="213" w:author="臭屁股5511" w:date="2021-06-07T16:14:00Z">
            <w:rPr>
              <w:rFonts w:hint="eastAsia"/>
              <w:snapToGrid w:val="0"/>
              <w:sz w:val="20"/>
            </w:rPr>
          </w:rPrChange>
        </w:rPr>
        <w:t>，</w:t>
      </w:r>
      <w:ins w:id="214" w:author="蘇世顥" w:date="2021-06-03T20:53:00Z">
        <w:r w:rsidR="008F5BE0" w:rsidRPr="008649A8">
          <w:rPr>
            <w:rFonts w:hint="eastAsia"/>
            <w:snapToGrid w:val="0"/>
            <w:sz w:val="20"/>
            <w:rPrChange w:id="21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可有效的</w:t>
        </w:r>
      </w:ins>
      <w:r w:rsidR="0064219E" w:rsidRPr="008649A8">
        <w:rPr>
          <w:rFonts w:hint="eastAsia"/>
          <w:snapToGrid w:val="0"/>
          <w:sz w:val="20"/>
          <w:rPrChange w:id="216" w:author="臭屁股5511" w:date="2021-06-07T16:14:00Z">
            <w:rPr>
              <w:rFonts w:hint="eastAsia"/>
              <w:snapToGrid w:val="0"/>
              <w:sz w:val="20"/>
            </w:rPr>
          </w:rPrChange>
        </w:rPr>
        <w:t>提高觀測準確度。</w:t>
      </w:r>
    </w:p>
    <w:p w14:paraId="1C433A4A" w14:textId="14DD091A" w:rsidR="00E40FCB" w:rsidRPr="008649A8" w:rsidRDefault="008E303D">
      <w:pPr>
        <w:widowControl/>
        <w:tabs>
          <w:tab w:val="left" w:pos="9781"/>
        </w:tabs>
        <w:autoSpaceDE w:val="0"/>
        <w:autoSpaceDN w:val="0"/>
        <w:snapToGrid w:val="0"/>
        <w:spacing w:line="240" w:lineRule="atLeast"/>
        <w:ind w:left="794" w:right="794" w:firstLineChars="269" w:firstLine="482"/>
        <w:textAlignment w:val="bottom"/>
        <w:rPr>
          <w:snapToGrid w:val="0"/>
          <w:sz w:val="20"/>
          <w:rPrChange w:id="217" w:author="臭屁股5511" w:date="2021-06-07T16:14:00Z">
            <w:rPr>
              <w:snapToGrid w:val="0"/>
              <w:sz w:val="20"/>
            </w:rPr>
          </w:rPrChange>
        </w:rPr>
        <w:pPrChange w:id="218" w:author="蘇世顥" w:date="2021-06-03T21:07:00Z">
          <w:pPr>
            <w:widowControl/>
            <w:tabs>
              <w:tab w:val="left" w:pos="9781"/>
            </w:tabs>
            <w:autoSpaceDE w:val="0"/>
            <w:autoSpaceDN w:val="0"/>
            <w:snapToGrid w:val="0"/>
            <w:spacing w:line="240" w:lineRule="atLeast"/>
            <w:ind w:left="794" w:right="794"/>
            <w:textAlignment w:val="bottom"/>
          </w:pPr>
        </w:pPrChange>
      </w:pPr>
      <w:ins w:id="219" w:author="蘇世顥" w:date="2021-06-03T20:58:00Z">
        <w:r w:rsidRPr="008649A8">
          <w:rPr>
            <w:rFonts w:hint="eastAsia"/>
            <w:snapToGrid w:val="0"/>
            <w:sz w:val="20"/>
            <w:rPrChange w:id="22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透過理想化的實驗</w:t>
        </w:r>
      </w:ins>
      <w:del w:id="221" w:author="蘇世顥" w:date="2021-06-03T20:58:00Z">
        <w:r w:rsidR="0064219E" w:rsidRPr="008649A8" w:rsidDel="008E303D">
          <w:rPr>
            <w:rFonts w:hint="eastAsia"/>
            <w:snapToGrid w:val="0"/>
            <w:sz w:val="20"/>
            <w:rPrChange w:id="222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機制探討</w:delText>
        </w:r>
      </w:del>
      <w:del w:id="223" w:author="臭屁股5511" w:date="2021-06-07T16:21:00Z">
        <w:r w:rsidR="0064219E" w:rsidRPr="008649A8" w:rsidDel="004321CF">
          <w:rPr>
            <w:rFonts w:hint="eastAsia"/>
            <w:snapToGrid w:val="0"/>
            <w:sz w:val="20"/>
            <w:rPrChange w:id="224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實驗</w:delText>
        </w:r>
      </w:del>
      <w:r w:rsidR="0064219E" w:rsidRPr="008649A8">
        <w:rPr>
          <w:rFonts w:hint="eastAsia"/>
          <w:snapToGrid w:val="0"/>
          <w:sz w:val="20"/>
          <w:rPrChange w:id="225" w:author="臭屁股5511" w:date="2021-06-07T16:14:00Z">
            <w:rPr>
              <w:rFonts w:hint="eastAsia"/>
              <w:snapToGrid w:val="0"/>
              <w:sz w:val="20"/>
            </w:rPr>
          </w:rPrChange>
        </w:rPr>
        <w:t>顯示</w:t>
      </w:r>
      <w:ins w:id="226" w:author="蘇世顥" w:date="2021-06-03T20:58:00Z">
        <w:r w:rsidRPr="008649A8">
          <w:rPr>
            <w:rFonts w:hint="eastAsia"/>
            <w:snapToGrid w:val="0"/>
            <w:sz w:val="20"/>
            <w:rPrChange w:id="22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，</w:t>
        </w:r>
      </w:ins>
      <w:r w:rsidR="0064219E" w:rsidRPr="008649A8">
        <w:rPr>
          <w:rFonts w:hint="eastAsia"/>
          <w:snapToGrid w:val="0"/>
          <w:sz w:val="20"/>
          <w:rPrChange w:id="228" w:author="臭屁股5511" w:date="2021-06-07T16:14:00Z">
            <w:rPr>
              <w:rFonts w:hint="eastAsia"/>
              <w:snapToGrid w:val="0"/>
              <w:sz w:val="20"/>
            </w:rPr>
          </w:rPrChange>
        </w:rPr>
        <w:t>菸煙</w:t>
      </w:r>
      <w:del w:id="229" w:author="臭屁股5511" w:date="2021-06-07T16:21:00Z">
        <w:r w:rsidR="0064219E" w:rsidRPr="008649A8" w:rsidDel="004321CF">
          <w:rPr>
            <w:rFonts w:hint="eastAsia"/>
            <w:snapToGrid w:val="0"/>
            <w:sz w:val="20"/>
            <w:rPrChange w:id="23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汙</w:delText>
        </w:r>
      </w:del>
      <w:ins w:id="231" w:author="臭屁股5511" w:date="2021-06-07T16:21:00Z">
        <w:r w:rsidR="004321CF">
          <w:rPr>
            <w:rFonts w:hint="eastAsia"/>
            <w:snapToGrid w:val="0"/>
            <w:sz w:val="20"/>
          </w:rPr>
          <w:t>污</w:t>
        </w:r>
      </w:ins>
      <w:r w:rsidR="0064219E" w:rsidRPr="008649A8">
        <w:rPr>
          <w:rFonts w:hint="eastAsia"/>
          <w:snapToGrid w:val="0"/>
          <w:sz w:val="20"/>
          <w:rPrChange w:id="232" w:author="臭屁股5511" w:date="2021-06-07T16:14:00Z">
            <w:rPr>
              <w:rFonts w:hint="eastAsia"/>
              <w:snapToGrid w:val="0"/>
              <w:sz w:val="20"/>
            </w:rPr>
          </w:rPrChange>
        </w:rPr>
        <w:t>染物</w:t>
      </w:r>
      <w:ins w:id="233" w:author="蘇世顥" w:date="2021-06-03T20:59:00Z">
        <w:r w:rsidRPr="008649A8">
          <w:rPr>
            <w:rFonts w:hint="eastAsia"/>
            <w:snapToGrid w:val="0"/>
            <w:sz w:val="20"/>
            <w:rPrChange w:id="234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透過</w:t>
        </w:r>
      </w:ins>
      <w:del w:id="235" w:author="蘇世顥" w:date="2021-06-03T20:59:00Z">
        <w:r w:rsidR="0064219E" w:rsidRPr="008649A8" w:rsidDel="008E303D">
          <w:rPr>
            <w:rFonts w:hint="eastAsia"/>
            <w:snapToGrid w:val="0"/>
            <w:sz w:val="20"/>
            <w:rPrChange w:id="236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的</w:delText>
        </w:r>
      </w:del>
      <w:r w:rsidR="0064219E" w:rsidRPr="008649A8">
        <w:rPr>
          <w:rFonts w:hint="eastAsia"/>
          <w:snapToGrid w:val="0"/>
          <w:sz w:val="20"/>
          <w:rPrChange w:id="237" w:author="臭屁股5511" w:date="2021-06-07T16:14:00Z">
            <w:rPr>
              <w:rFonts w:hint="eastAsia"/>
              <w:snapToGrid w:val="0"/>
              <w:sz w:val="20"/>
            </w:rPr>
          </w:rPrChange>
        </w:rPr>
        <w:t>擴散</w:t>
      </w:r>
      <w:ins w:id="238" w:author="蘇世顥" w:date="2021-06-03T20:59:00Z">
        <w:r w:rsidRPr="008649A8">
          <w:rPr>
            <w:rFonts w:hint="eastAsia"/>
            <w:snapToGrid w:val="0"/>
            <w:sz w:val="20"/>
            <w:rPrChange w:id="23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過程</w:t>
        </w:r>
      </w:ins>
      <w:ins w:id="240" w:author="臭屁股5511" w:date="2021-06-07T16:21:00Z">
        <w:r w:rsidR="004321CF">
          <w:rPr>
            <w:rFonts w:hint="eastAsia"/>
            <w:snapToGrid w:val="0"/>
            <w:sz w:val="20"/>
          </w:rPr>
          <w:t>的</w:t>
        </w:r>
      </w:ins>
      <w:ins w:id="241" w:author="蘇世顥" w:date="2021-06-03T20:59:00Z">
        <w:r w:rsidRPr="008649A8">
          <w:rPr>
            <w:rFonts w:hint="eastAsia"/>
            <w:snapToGrid w:val="0"/>
            <w:sz w:val="20"/>
            <w:rPrChange w:id="242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傳</w:t>
        </w:r>
      </w:ins>
      <w:ins w:id="243" w:author="臭屁股5511" w:date="2021-06-07T16:22:00Z">
        <w:r w:rsidR="004321CF">
          <w:rPr>
            <w:rFonts w:hint="eastAsia"/>
            <w:snapToGrid w:val="0"/>
            <w:sz w:val="20"/>
          </w:rPr>
          <w:t>送</w:t>
        </w:r>
      </w:ins>
      <w:ins w:id="244" w:author="蘇世顥" w:date="2021-06-03T20:59:00Z">
        <w:del w:id="245" w:author="臭屁股5511" w:date="2021-06-07T16:22:00Z">
          <w:r w:rsidRPr="008649A8" w:rsidDel="004321CF">
            <w:rPr>
              <w:rFonts w:hint="eastAsia"/>
              <w:snapToGrid w:val="0"/>
              <w:sz w:val="20"/>
              <w:rPrChange w:id="246" w:author="臭屁股5511" w:date="2021-06-07T16:14:00Z">
                <w:rPr>
                  <w:rFonts w:hint="eastAsia"/>
                  <w:snapToGrid w:val="0"/>
                  <w:sz w:val="20"/>
                </w:rPr>
              </w:rPrChange>
            </w:rPr>
            <w:delText>播</w:delText>
          </w:r>
        </w:del>
        <w:del w:id="247" w:author="臭屁股5511" w:date="2021-06-07T16:21:00Z">
          <w:r w:rsidRPr="008649A8" w:rsidDel="004321CF">
            <w:rPr>
              <w:rFonts w:hint="eastAsia"/>
              <w:snapToGrid w:val="0"/>
              <w:sz w:val="20"/>
              <w:rPrChange w:id="248" w:author="臭屁股5511" w:date="2021-06-07T16:14:00Z">
                <w:rPr>
                  <w:rFonts w:hint="eastAsia"/>
                  <w:snapToGrid w:val="0"/>
                  <w:sz w:val="20"/>
                </w:rPr>
              </w:rPrChange>
            </w:rPr>
            <w:delText>的</w:delText>
          </w:r>
        </w:del>
      </w:ins>
      <w:r w:rsidR="0064219E" w:rsidRPr="008649A8">
        <w:rPr>
          <w:rFonts w:hint="eastAsia"/>
          <w:snapToGrid w:val="0"/>
          <w:sz w:val="20"/>
          <w:rPrChange w:id="249" w:author="臭屁股5511" w:date="2021-06-07T16:14:00Z">
            <w:rPr>
              <w:rFonts w:hint="eastAsia"/>
              <w:snapToGrid w:val="0"/>
              <w:sz w:val="20"/>
            </w:rPr>
          </w:rPrChange>
        </w:rPr>
        <w:t>效率遠低於由</w:t>
      </w:r>
      <w:ins w:id="250" w:author="蘇世顥" w:date="2021-06-03T20:59:00Z">
        <w:r w:rsidRPr="008649A8">
          <w:rPr>
            <w:rFonts w:hint="eastAsia"/>
            <w:snapToGrid w:val="0"/>
            <w:sz w:val="20"/>
            <w:rPrChange w:id="25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平流過程</w:t>
        </w:r>
      </w:ins>
      <w:del w:id="252" w:author="蘇世顥" w:date="2021-06-03T20:59:00Z">
        <w:r w:rsidR="0064219E" w:rsidRPr="008649A8" w:rsidDel="008E303D">
          <w:rPr>
            <w:rFonts w:hint="eastAsia"/>
            <w:snapToGrid w:val="0"/>
            <w:sz w:val="20"/>
            <w:rPrChange w:id="253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風</w:delText>
        </w:r>
      </w:del>
      <w:ins w:id="254" w:author="蘇世顥" w:date="2021-06-03T20:59:00Z">
        <w:r w:rsidRPr="008649A8">
          <w:rPr>
            <w:rFonts w:hint="eastAsia"/>
            <w:snapToGrid w:val="0"/>
            <w:sz w:val="20"/>
            <w:rPrChange w:id="25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的傳</w:t>
        </w:r>
      </w:ins>
      <w:ins w:id="256" w:author="臭屁股5511" w:date="2021-06-07T16:22:00Z">
        <w:r w:rsidR="004321CF">
          <w:rPr>
            <w:rFonts w:hint="eastAsia"/>
            <w:snapToGrid w:val="0"/>
            <w:sz w:val="20"/>
          </w:rPr>
          <w:t>送</w:t>
        </w:r>
      </w:ins>
      <w:ins w:id="257" w:author="蘇世顥" w:date="2021-06-03T20:59:00Z">
        <w:del w:id="258" w:author="臭屁股5511" w:date="2021-06-07T16:22:00Z">
          <w:r w:rsidRPr="008649A8" w:rsidDel="004321CF">
            <w:rPr>
              <w:rFonts w:hint="eastAsia"/>
              <w:snapToGrid w:val="0"/>
              <w:sz w:val="20"/>
              <w:rPrChange w:id="259" w:author="臭屁股5511" w:date="2021-06-07T16:14:00Z">
                <w:rPr>
                  <w:rFonts w:hint="eastAsia"/>
                  <w:snapToGrid w:val="0"/>
                  <w:sz w:val="20"/>
                </w:rPr>
              </w:rPrChange>
            </w:rPr>
            <w:delText>播</w:delText>
          </w:r>
        </w:del>
        <w:r w:rsidRPr="008649A8">
          <w:rPr>
            <w:rFonts w:hint="eastAsia"/>
            <w:snapToGrid w:val="0"/>
            <w:sz w:val="20"/>
            <w:rPrChange w:id="26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效率</w:t>
        </w:r>
      </w:ins>
      <w:del w:id="261" w:author="蘇世顥" w:date="2021-06-03T20:59:00Z">
        <w:r w:rsidR="0064219E" w:rsidRPr="008649A8" w:rsidDel="008E303D">
          <w:rPr>
            <w:rFonts w:hint="eastAsia"/>
            <w:snapToGrid w:val="0"/>
            <w:sz w:val="20"/>
            <w:rPrChange w:id="262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主導的平流效應</w:delText>
        </w:r>
      </w:del>
      <w:r w:rsidR="0064219E" w:rsidRPr="008649A8">
        <w:rPr>
          <w:rFonts w:hint="eastAsia"/>
          <w:snapToGrid w:val="0"/>
          <w:sz w:val="20"/>
          <w:rPrChange w:id="263" w:author="臭屁股5511" w:date="2021-06-07T16:14:00Z">
            <w:rPr>
              <w:rFonts w:hint="eastAsia"/>
              <w:snapToGrid w:val="0"/>
              <w:sz w:val="20"/>
            </w:rPr>
          </w:rPrChange>
        </w:rPr>
        <w:t>。</w:t>
      </w:r>
      <w:ins w:id="264" w:author="蘇世顥" w:date="2021-06-03T21:00:00Z">
        <w:r w:rsidR="00B709FC" w:rsidRPr="008649A8">
          <w:rPr>
            <w:rFonts w:hint="eastAsia"/>
            <w:snapToGrid w:val="0"/>
            <w:sz w:val="20"/>
            <w:rPrChange w:id="26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換句話說，在短時間內的校園菸煙污染物主要是經由風場平流</w:t>
        </w:r>
      </w:ins>
      <w:ins w:id="266" w:author="蘇世顥" w:date="2021-06-03T21:01:00Z">
        <w:r w:rsidR="00B709FC" w:rsidRPr="008649A8">
          <w:rPr>
            <w:rFonts w:hint="eastAsia"/>
            <w:snapToGrid w:val="0"/>
            <w:sz w:val="20"/>
            <w:rPrChange w:id="26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傳送。而在數值模擬的</w:t>
        </w:r>
      </w:ins>
      <w:r w:rsidR="0064219E" w:rsidRPr="008649A8">
        <w:rPr>
          <w:rFonts w:hint="eastAsia"/>
          <w:snapToGrid w:val="0"/>
          <w:sz w:val="20"/>
          <w:rPrChange w:id="268" w:author="臭屁股5511" w:date="2021-06-07T16:14:00Z">
            <w:rPr>
              <w:rFonts w:hint="eastAsia"/>
              <w:snapToGrid w:val="0"/>
              <w:sz w:val="20"/>
            </w:rPr>
          </w:rPrChange>
        </w:rPr>
        <w:t>軌跡分析</w:t>
      </w:r>
      <w:ins w:id="269" w:author="蘇世顥" w:date="2021-06-03T21:02:00Z">
        <w:r w:rsidR="00B709FC" w:rsidRPr="008649A8">
          <w:rPr>
            <w:rFonts w:hint="eastAsia"/>
            <w:snapToGrid w:val="0"/>
            <w:sz w:val="20"/>
            <w:rPrChange w:id="27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與觀測實驗中都</w:t>
        </w:r>
      </w:ins>
      <w:del w:id="271" w:author="蘇世顥" w:date="2021-06-03T21:01:00Z">
        <w:r w:rsidR="0064219E" w:rsidRPr="008649A8" w:rsidDel="00B709FC">
          <w:rPr>
            <w:rFonts w:hint="eastAsia"/>
            <w:snapToGrid w:val="0"/>
            <w:sz w:val="20"/>
            <w:rPrChange w:id="272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法</w:delText>
        </w:r>
      </w:del>
      <w:r w:rsidR="0064219E" w:rsidRPr="008649A8">
        <w:rPr>
          <w:rFonts w:hint="eastAsia"/>
          <w:snapToGrid w:val="0"/>
          <w:sz w:val="20"/>
          <w:rPrChange w:id="273" w:author="臭屁股5511" w:date="2021-06-07T16:14:00Z">
            <w:rPr>
              <w:rFonts w:hint="eastAsia"/>
              <w:snapToGrid w:val="0"/>
              <w:sz w:val="20"/>
            </w:rPr>
          </w:rPrChange>
        </w:rPr>
        <w:t>顯示</w:t>
      </w:r>
      <w:ins w:id="274" w:author="蘇世顥" w:date="2021-06-03T21:01:00Z">
        <w:r w:rsidR="00B709FC" w:rsidRPr="008649A8">
          <w:rPr>
            <w:rFonts w:hint="eastAsia"/>
            <w:snapToGrid w:val="0"/>
            <w:sz w:val="20"/>
            <w:rPrChange w:id="27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，</w:t>
        </w:r>
      </w:ins>
      <w:ins w:id="276" w:author="蘇世顥" w:date="2021-06-03T21:02:00Z">
        <w:r w:rsidR="00B709FC" w:rsidRPr="008649A8">
          <w:rPr>
            <w:rFonts w:hint="eastAsia"/>
            <w:snapToGrid w:val="0"/>
            <w:sz w:val="20"/>
            <w:rPrChange w:id="27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校園菸煙污染物的主要來源為</w:t>
        </w:r>
      </w:ins>
      <w:ins w:id="278" w:author="蘇世顥" w:date="2021-06-03T21:03:00Z">
        <w:r w:rsidR="00B709FC" w:rsidRPr="008649A8">
          <w:rPr>
            <w:rFonts w:hint="eastAsia"/>
            <w:snapToGrid w:val="0"/>
            <w:sz w:val="20"/>
            <w:rPrChange w:id="27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校園</w:t>
        </w:r>
      </w:ins>
      <w:del w:id="280" w:author="蘇世顥" w:date="2021-06-03T21:02:00Z">
        <w:r w:rsidR="0064219E" w:rsidRPr="008649A8" w:rsidDel="00B709FC">
          <w:rPr>
            <w:rFonts w:hint="eastAsia"/>
            <w:snapToGrid w:val="0"/>
            <w:sz w:val="20"/>
            <w:rPrChange w:id="28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大義館周圍的空氣都來自大仁館旁，且</w:delText>
        </w:r>
      </w:del>
      <w:r w:rsidR="0064219E" w:rsidRPr="008649A8">
        <w:rPr>
          <w:rFonts w:hint="eastAsia"/>
          <w:snapToGrid w:val="0"/>
          <w:sz w:val="20"/>
          <w:rPrChange w:id="282" w:author="臭屁股5511" w:date="2021-06-07T16:14:00Z">
            <w:rPr>
              <w:rFonts w:hint="eastAsia"/>
              <w:snapToGrid w:val="0"/>
              <w:sz w:val="20"/>
            </w:rPr>
          </w:rPrChange>
        </w:rPr>
        <w:t>吸菸區</w:t>
      </w:r>
      <w:ins w:id="283" w:author="蘇世顥" w:date="2021-06-03T21:03:00Z">
        <w:r w:rsidR="00B709FC" w:rsidRPr="008649A8">
          <w:rPr>
            <w:rFonts w:hint="eastAsia"/>
            <w:snapToGrid w:val="0"/>
            <w:sz w:val="20"/>
            <w:rPrChange w:id="284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，</w:t>
        </w:r>
      </w:ins>
      <w:ins w:id="285" w:author="臭屁股5511" w:date="2021-06-07T16:23:00Z">
        <w:r w:rsidR="004321CF">
          <w:rPr>
            <w:rFonts w:hint="eastAsia"/>
            <w:snapToGrid w:val="0"/>
            <w:sz w:val="20"/>
          </w:rPr>
          <w:t>並</w:t>
        </w:r>
      </w:ins>
      <w:ins w:id="286" w:author="蘇世顥" w:date="2021-06-03T21:03:00Z">
        <w:del w:id="287" w:author="臭屁股5511" w:date="2021-06-07T16:23:00Z">
          <w:r w:rsidR="00B709FC" w:rsidRPr="008649A8" w:rsidDel="004321CF">
            <w:rPr>
              <w:rFonts w:hint="eastAsia"/>
              <w:snapToGrid w:val="0"/>
              <w:sz w:val="20"/>
              <w:rPrChange w:id="288" w:author="臭屁股5511" w:date="2021-06-07T16:14:00Z">
                <w:rPr>
                  <w:rFonts w:hint="eastAsia"/>
                  <w:snapToGrid w:val="0"/>
                  <w:sz w:val="20"/>
                </w:rPr>
              </w:rPrChange>
            </w:rPr>
            <w:delText>併</w:delText>
          </w:r>
        </w:del>
        <w:r w:rsidR="00B709FC" w:rsidRPr="008649A8">
          <w:rPr>
            <w:rFonts w:hint="eastAsia"/>
            <w:snapToGrid w:val="0"/>
            <w:sz w:val="20"/>
            <w:rPrChange w:id="28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在污染物生成後數分鐘內</w:t>
        </w:r>
      </w:ins>
      <w:ins w:id="290" w:author="蘇世顥" w:date="2021-06-03T21:04:00Z">
        <w:del w:id="291" w:author="臭屁股5511" w:date="2021-06-07T16:24:00Z">
          <w:r w:rsidR="00B709FC" w:rsidRPr="008649A8" w:rsidDel="004321CF">
            <w:rPr>
              <w:rFonts w:hint="eastAsia"/>
              <w:snapToGrid w:val="0"/>
              <w:sz w:val="20"/>
              <w:rPrChange w:id="292" w:author="臭屁股5511" w:date="2021-06-07T16:14:00Z">
                <w:rPr>
                  <w:rFonts w:hint="eastAsia"/>
                  <w:snapToGrid w:val="0"/>
                  <w:sz w:val="20"/>
                </w:rPr>
              </w:rPrChange>
            </w:rPr>
            <w:delText>便</w:delText>
          </w:r>
        </w:del>
        <w:r w:rsidR="00B709FC" w:rsidRPr="008649A8">
          <w:rPr>
            <w:rFonts w:hint="eastAsia"/>
            <w:snapToGrid w:val="0"/>
            <w:sz w:val="20"/>
            <w:rPrChange w:id="293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向下游傳送。</w:t>
        </w:r>
      </w:ins>
      <w:del w:id="294" w:author="蘇世顥" w:date="2021-06-03T21:03:00Z">
        <w:r w:rsidR="0064219E" w:rsidRPr="008649A8" w:rsidDel="00B709FC">
          <w:rPr>
            <w:rFonts w:hint="eastAsia"/>
            <w:snapToGrid w:val="0"/>
            <w:sz w:val="20"/>
            <w:rPrChange w:id="29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之汙染物主要向</w:delText>
        </w:r>
      </w:del>
      <w:ins w:id="296" w:author="蘇世顥" w:date="2021-06-03T21:04:00Z">
        <w:r w:rsidR="00B709FC" w:rsidRPr="008649A8">
          <w:rPr>
            <w:rFonts w:hint="eastAsia"/>
            <w:snapToGrid w:val="0"/>
            <w:sz w:val="20"/>
            <w:rPrChange w:id="29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而</w:t>
        </w:r>
      </w:ins>
      <w:del w:id="298" w:author="蘇世顥" w:date="2021-06-03T21:04:00Z">
        <w:r w:rsidR="0064219E" w:rsidRPr="008649A8" w:rsidDel="00B709FC">
          <w:rPr>
            <w:rFonts w:hint="eastAsia"/>
            <w:snapToGrid w:val="0"/>
            <w:sz w:val="20"/>
            <w:rPrChange w:id="29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大賢館方向傳送，少部分向百花池傳送，傳送約只需耗時</w:delText>
        </w:r>
        <w:r w:rsidR="0064219E" w:rsidRPr="008649A8" w:rsidDel="00B709FC">
          <w:rPr>
            <w:rFonts w:hint="eastAsia"/>
            <w:snapToGrid w:val="0"/>
            <w:sz w:val="20"/>
            <w:rPrChange w:id="30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1</w:delText>
        </w:r>
        <w:r w:rsidR="0064219E" w:rsidRPr="008649A8" w:rsidDel="00B709FC">
          <w:rPr>
            <w:rFonts w:hint="eastAsia"/>
            <w:snapToGrid w:val="0"/>
            <w:sz w:val="20"/>
            <w:rPrChange w:id="30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分鐘，與觀測結果相符。</w:delText>
        </w:r>
      </w:del>
      <w:r w:rsidR="0064219E" w:rsidRPr="008649A8">
        <w:rPr>
          <w:rFonts w:hint="eastAsia"/>
          <w:snapToGrid w:val="0"/>
          <w:sz w:val="20"/>
          <w:rPrChange w:id="302" w:author="臭屁股5511" w:date="2021-06-07T16:14:00Z">
            <w:rPr>
              <w:rFonts w:hint="eastAsia"/>
              <w:snapToGrid w:val="0"/>
              <w:sz w:val="20"/>
            </w:rPr>
          </w:rPrChange>
        </w:rPr>
        <w:t>觀測</w:t>
      </w:r>
      <w:r w:rsidR="000A1C8F" w:rsidRPr="008649A8">
        <w:rPr>
          <w:rFonts w:hint="eastAsia"/>
          <w:snapToGrid w:val="0"/>
          <w:sz w:val="20"/>
          <w:rPrChange w:id="303" w:author="臭屁股5511" w:date="2021-06-07T16:14:00Z">
            <w:rPr>
              <w:rFonts w:hint="eastAsia"/>
              <w:snapToGrid w:val="0"/>
              <w:sz w:val="20"/>
            </w:rPr>
          </w:rPrChange>
        </w:rPr>
        <w:t>結果</w:t>
      </w:r>
      <w:r w:rsidR="0064219E" w:rsidRPr="008649A8">
        <w:rPr>
          <w:rFonts w:hint="eastAsia"/>
          <w:snapToGrid w:val="0"/>
          <w:sz w:val="20"/>
          <w:rPrChange w:id="304" w:author="臭屁股5511" w:date="2021-06-07T16:14:00Z">
            <w:rPr>
              <w:rFonts w:hint="eastAsia"/>
              <w:snapToGrid w:val="0"/>
              <w:sz w:val="20"/>
            </w:rPr>
          </w:rPrChange>
        </w:rPr>
        <w:t>也</w:t>
      </w:r>
      <w:r w:rsidR="000A1C8F" w:rsidRPr="008649A8">
        <w:rPr>
          <w:rFonts w:hint="eastAsia"/>
          <w:snapToGrid w:val="0"/>
          <w:sz w:val="20"/>
          <w:rPrChange w:id="305" w:author="臭屁股5511" w:date="2021-06-07T16:14:00Z">
            <w:rPr>
              <w:rFonts w:hint="eastAsia"/>
              <w:snapToGrid w:val="0"/>
              <w:sz w:val="20"/>
            </w:rPr>
          </w:rPrChange>
        </w:rPr>
        <w:t>顯示降雨</w:t>
      </w:r>
      <w:ins w:id="306" w:author="蘇世顥" w:date="2021-06-03T21:05:00Z">
        <w:r w:rsidR="00B709FC" w:rsidRPr="008649A8">
          <w:rPr>
            <w:rFonts w:hint="eastAsia"/>
            <w:snapToGrid w:val="0"/>
            <w:sz w:val="20"/>
            <w:rPrChange w:id="30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事件</w:t>
        </w:r>
      </w:ins>
      <w:r w:rsidR="000A1C8F" w:rsidRPr="008649A8">
        <w:rPr>
          <w:rFonts w:hint="eastAsia"/>
          <w:snapToGrid w:val="0"/>
          <w:sz w:val="20"/>
          <w:rPrChange w:id="308" w:author="臭屁股5511" w:date="2021-06-07T16:14:00Z">
            <w:rPr>
              <w:rFonts w:hint="eastAsia"/>
              <w:snapToGrid w:val="0"/>
              <w:sz w:val="20"/>
            </w:rPr>
          </w:rPrChange>
        </w:rPr>
        <w:t>對於汙染物濃度的影響巨大，</w:t>
      </w:r>
      <w:ins w:id="309" w:author="蘇世顥" w:date="2021-06-03T21:05:00Z">
        <w:r w:rsidR="00B709FC" w:rsidRPr="008649A8">
          <w:rPr>
            <w:rFonts w:hint="eastAsia"/>
            <w:snapToGrid w:val="0"/>
            <w:sz w:val="20"/>
            <w:rPrChange w:id="31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雨除過程顯著，但</w:t>
        </w:r>
      </w:ins>
      <w:ins w:id="311" w:author="蘇世顥" w:date="2021-06-03T21:06:00Z">
        <w:r w:rsidR="00B709FC" w:rsidRPr="008649A8">
          <w:rPr>
            <w:rFonts w:hint="eastAsia"/>
            <w:snapToGrid w:val="0"/>
            <w:sz w:val="20"/>
            <w:rPrChange w:id="312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有機會</w:t>
        </w:r>
      </w:ins>
      <w:ins w:id="313" w:author="蘇世顥" w:date="2021-06-03T21:05:00Z">
        <w:r w:rsidR="00B709FC" w:rsidRPr="008649A8">
          <w:rPr>
            <w:rFonts w:hint="eastAsia"/>
            <w:snapToGrid w:val="0"/>
            <w:sz w:val="20"/>
            <w:rPrChange w:id="314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導致污染源</w:t>
        </w:r>
      </w:ins>
      <w:ins w:id="315" w:author="蘇世顥" w:date="2021-06-03T21:06:00Z">
        <w:r w:rsidR="00B709FC" w:rsidRPr="008649A8">
          <w:rPr>
            <w:rFonts w:hint="eastAsia"/>
            <w:snapToGrid w:val="0"/>
            <w:sz w:val="20"/>
            <w:rPrChange w:id="316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因人為因素更為靠近建築物本身。實驗中同時顯示，</w:t>
        </w:r>
      </w:ins>
      <w:del w:id="317" w:author="蘇世顥" w:date="2021-06-03T21:06:00Z">
        <w:r w:rsidR="000A1C8F" w:rsidRPr="008649A8" w:rsidDel="00B709FC">
          <w:rPr>
            <w:rFonts w:hint="eastAsia"/>
            <w:snapToGrid w:val="0"/>
            <w:sz w:val="20"/>
            <w:rPrChange w:id="318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且</w:delText>
        </w:r>
      </w:del>
      <w:r w:rsidR="000A1C8F" w:rsidRPr="008649A8">
        <w:rPr>
          <w:rFonts w:hint="eastAsia"/>
          <w:snapToGrid w:val="0"/>
          <w:sz w:val="20"/>
          <w:rPrChange w:id="319" w:author="臭屁股5511" w:date="2021-06-07T16:14:00Z">
            <w:rPr>
              <w:rFonts w:hint="eastAsia"/>
              <w:snapToGrid w:val="0"/>
              <w:sz w:val="20"/>
            </w:rPr>
          </w:rPrChange>
        </w:rPr>
        <w:t>校園中</w:t>
      </w:r>
      <w:ins w:id="320" w:author="蘇世顥" w:date="2021-06-03T21:07:00Z">
        <w:r w:rsidR="00B709FC" w:rsidRPr="008649A8">
          <w:rPr>
            <w:rFonts w:hint="eastAsia"/>
            <w:snapToGrid w:val="0"/>
            <w:sz w:val="20"/>
            <w:rPrChange w:id="32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背景</w:t>
        </w:r>
      </w:ins>
      <w:r w:rsidR="000A1C8F" w:rsidRPr="008649A8">
        <w:rPr>
          <w:rFonts w:hint="eastAsia"/>
          <w:snapToGrid w:val="0"/>
          <w:sz w:val="20"/>
          <w:rPrChange w:id="322" w:author="臭屁股5511" w:date="2021-06-07T16:14:00Z">
            <w:rPr>
              <w:rFonts w:hint="eastAsia"/>
              <w:snapToGrid w:val="0"/>
              <w:sz w:val="20"/>
            </w:rPr>
          </w:rPrChange>
        </w:rPr>
        <w:t>的</w:t>
      </w:r>
      <w:ins w:id="323" w:author="蘇世顥" w:date="2021-06-03T21:06:00Z">
        <w:r w:rsidR="00B709FC" w:rsidRPr="008649A8">
          <w:rPr>
            <w:snapToGrid w:val="0"/>
            <w:sz w:val="20"/>
            <w:rPrChange w:id="324" w:author="臭屁股5511" w:date="2021-06-07T16:14:00Z">
              <w:rPr>
                <w:snapToGrid w:val="0"/>
                <w:sz w:val="20"/>
              </w:rPr>
            </w:rPrChange>
          </w:rPr>
          <w:t>PM2.5</w:t>
        </w:r>
      </w:ins>
      <w:del w:id="325" w:author="蘇世顥" w:date="2021-06-03T21:06:00Z">
        <w:r w:rsidR="000A1C8F" w:rsidRPr="008649A8" w:rsidDel="00B709FC">
          <w:rPr>
            <w:rFonts w:hint="eastAsia"/>
            <w:snapToGrid w:val="0"/>
            <w:sz w:val="20"/>
            <w:rPrChange w:id="326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空氣</w:delText>
        </w:r>
      </w:del>
      <w:r w:rsidR="000A1C8F" w:rsidRPr="008649A8">
        <w:rPr>
          <w:rFonts w:hint="eastAsia"/>
          <w:snapToGrid w:val="0"/>
          <w:sz w:val="20"/>
          <w:rPrChange w:id="327" w:author="臭屁股5511" w:date="2021-06-07T16:14:00Z">
            <w:rPr>
              <w:rFonts w:hint="eastAsia"/>
              <w:snapToGrid w:val="0"/>
              <w:sz w:val="20"/>
            </w:rPr>
          </w:rPrChange>
        </w:rPr>
        <w:t>汙染</w:t>
      </w:r>
      <w:ins w:id="328" w:author="蘇世顥" w:date="2021-06-03T21:06:00Z">
        <w:r w:rsidR="00B709FC" w:rsidRPr="008649A8">
          <w:rPr>
            <w:rFonts w:hint="eastAsia"/>
            <w:snapToGrid w:val="0"/>
            <w:sz w:val="20"/>
            <w:rPrChange w:id="32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物</w:t>
        </w:r>
      </w:ins>
      <w:del w:id="330" w:author="蘇世顥" w:date="2021-06-03T21:07:00Z">
        <w:r w:rsidR="000A1C8F" w:rsidRPr="008649A8" w:rsidDel="00B709FC">
          <w:rPr>
            <w:rFonts w:hint="eastAsia"/>
            <w:snapToGrid w:val="0"/>
            <w:sz w:val="20"/>
            <w:rPrChange w:id="331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主要由吸菸</w:delText>
        </w:r>
      </w:del>
      <w:ins w:id="332" w:author="蘇世顥" w:date="2021-06-03T21:07:00Z">
        <w:r w:rsidR="00B709FC" w:rsidRPr="008649A8">
          <w:rPr>
            <w:rFonts w:hint="eastAsia"/>
            <w:snapToGrid w:val="0"/>
            <w:sz w:val="20"/>
            <w:rPrChange w:id="333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可能與校園車輛活動</w:t>
        </w:r>
      </w:ins>
      <w:del w:id="334" w:author="蘇世顥" w:date="2021-06-03T21:07:00Z">
        <w:r w:rsidR="000A1C8F" w:rsidRPr="008649A8" w:rsidDel="00B709FC">
          <w:rPr>
            <w:rFonts w:hint="eastAsia"/>
            <w:snapToGrid w:val="0"/>
            <w:sz w:val="20"/>
            <w:rPrChange w:id="335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與</w:delText>
        </w:r>
      </w:del>
      <w:ins w:id="336" w:author="蘇世顥" w:date="2021-06-03T21:07:00Z">
        <w:r w:rsidR="00B709FC" w:rsidRPr="008649A8">
          <w:rPr>
            <w:rFonts w:hint="eastAsia"/>
            <w:snapToGrid w:val="0"/>
            <w:sz w:val="20"/>
            <w:rPrChange w:id="33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有關</w:t>
        </w:r>
      </w:ins>
      <w:del w:id="338" w:author="蘇世顥" w:date="2021-06-03T21:07:00Z">
        <w:r w:rsidR="000A1C8F" w:rsidRPr="008649A8" w:rsidDel="00B709FC">
          <w:rPr>
            <w:rFonts w:hint="eastAsia"/>
            <w:snapToGrid w:val="0"/>
            <w:sz w:val="20"/>
            <w:rPrChange w:id="339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汽車產生</w:delText>
        </w:r>
      </w:del>
      <w:r w:rsidR="000A1C8F" w:rsidRPr="008649A8">
        <w:rPr>
          <w:rFonts w:hint="eastAsia"/>
          <w:snapToGrid w:val="0"/>
          <w:sz w:val="20"/>
          <w:rPrChange w:id="340" w:author="臭屁股5511" w:date="2021-06-07T16:14:00Z">
            <w:rPr>
              <w:rFonts w:hint="eastAsia"/>
              <w:snapToGrid w:val="0"/>
              <w:sz w:val="20"/>
            </w:rPr>
          </w:rPrChange>
        </w:rPr>
        <w:t>，</w:t>
      </w:r>
      <w:ins w:id="341" w:author="蘇世顥" w:date="2021-06-03T21:07:00Z">
        <w:r w:rsidR="00B709FC" w:rsidRPr="008649A8">
          <w:rPr>
            <w:rFonts w:hint="eastAsia"/>
            <w:snapToGrid w:val="0"/>
            <w:sz w:val="20"/>
            <w:rPrChange w:id="342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但</w:t>
        </w:r>
      </w:ins>
      <w:del w:id="343" w:author="蘇世顥" w:date="2021-06-03T21:07:00Z">
        <w:r w:rsidR="000A1C8F" w:rsidRPr="008649A8" w:rsidDel="00B709FC">
          <w:rPr>
            <w:rFonts w:hint="eastAsia"/>
            <w:snapToGrid w:val="0"/>
            <w:sz w:val="20"/>
            <w:rPrChange w:id="344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delText>較不受</w:delText>
        </w:r>
      </w:del>
      <w:r w:rsidR="000A1C8F" w:rsidRPr="008649A8">
        <w:rPr>
          <w:rFonts w:hint="eastAsia"/>
          <w:snapToGrid w:val="0"/>
          <w:sz w:val="20"/>
          <w:rPrChange w:id="345" w:author="臭屁股5511" w:date="2021-06-07T16:14:00Z">
            <w:rPr>
              <w:rFonts w:hint="eastAsia"/>
              <w:snapToGrid w:val="0"/>
              <w:sz w:val="20"/>
            </w:rPr>
          </w:rPrChange>
        </w:rPr>
        <w:t>大環境背景濃度</w:t>
      </w:r>
      <w:ins w:id="346" w:author="蘇世顥" w:date="2021-06-03T21:08:00Z">
        <w:r w:rsidR="00B709FC" w:rsidRPr="008649A8">
          <w:rPr>
            <w:rFonts w:hint="eastAsia"/>
            <w:snapToGrid w:val="0"/>
            <w:sz w:val="20"/>
            <w:rPrChange w:id="347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不會</w:t>
        </w:r>
      </w:ins>
      <w:r w:rsidR="000A1C8F" w:rsidRPr="008649A8">
        <w:rPr>
          <w:rFonts w:hint="eastAsia"/>
          <w:snapToGrid w:val="0"/>
          <w:sz w:val="20"/>
          <w:rPrChange w:id="348" w:author="臭屁股5511" w:date="2021-06-07T16:14:00Z">
            <w:rPr>
              <w:rFonts w:hint="eastAsia"/>
              <w:snapToGrid w:val="0"/>
              <w:sz w:val="20"/>
            </w:rPr>
          </w:rPrChange>
        </w:rPr>
        <w:t>影響</w:t>
      </w:r>
      <w:ins w:id="349" w:author="蘇世顥" w:date="2021-06-03T21:08:00Z">
        <w:r w:rsidR="00B709FC" w:rsidRPr="008649A8">
          <w:rPr>
            <w:rFonts w:hint="eastAsia"/>
            <w:snapToGrid w:val="0"/>
            <w:sz w:val="20"/>
            <w:rPrChange w:id="350" w:author="臭屁股5511" w:date="2021-06-07T16:14:00Z">
              <w:rPr>
                <w:rFonts w:hint="eastAsia"/>
                <w:snapToGrid w:val="0"/>
                <w:sz w:val="20"/>
              </w:rPr>
            </w:rPrChange>
          </w:rPr>
          <w:t>菸煙污染物的傳送</w:t>
        </w:r>
      </w:ins>
      <w:r w:rsidR="000A1C8F" w:rsidRPr="008649A8">
        <w:rPr>
          <w:rFonts w:hint="eastAsia"/>
          <w:snapToGrid w:val="0"/>
          <w:sz w:val="20"/>
          <w:rPrChange w:id="351" w:author="臭屁股5511" w:date="2021-06-07T16:14:00Z">
            <w:rPr>
              <w:rFonts w:hint="eastAsia"/>
              <w:snapToGrid w:val="0"/>
              <w:sz w:val="20"/>
            </w:rPr>
          </w:rPrChange>
        </w:rPr>
        <w:t>。</w:t>
      </w:r>
    </w:p>
    <w:p w14:paraId="5A1FF5FC" w14:textId="06C341F8" w:rsidR="00DE1EB7" w:rsidRDefault="00DE1EB7" w:rsidP="00DE1EB7">
      <w:pPr>
        <w:widowControl/>
        <w:tabs>
          <w:tab w:val="left" w:pos="9781"/>
        </w:tabs>
        <w:autoSpaceDE w:val="0"/>
        <w:autoSpaceDN w:val="0"/>
        <w:snapToGrid w:val="0"/>
        <w:spacing w:line="480" w:lineRule="atLeast"/>
        <w:ind w:right="794" w:firstLineChars="200" w:firstLine="359"/>
        <w:textAlignment w:val="bottom"/>
        <w:rPr>
          <w:snapToGrid w:val="0"/>
          <w:sz w:val="20"/>
        </w:rPr>
      </w:pPr>
      <w:r w:rsidRPr="00DE1EB7">
        <w:rPr>
          <w:rFonts w:hint="eastAsia"/>
          <w:b/>
          <w:snapToGrid w:val="0"/>
          <w:sz w:val="20"/>
        </w:rPr>
        <w:t>關鍵字</w:t>
      </w:r>
      <w:r w:rsidR="00901B16">
        <w:rPr>
          <w:rFonts w:hint="eastAsia"/>
          <w:snapToGrid w:val="0"/>
          <w:sz w:val="20"/>
        </w:rPr>
        <w:t>：</w:t>
      </w:r>
      <w:ins w:id="352" w:author="蘇世顥" w:date="2021-06-03T21:09:00Z">
        <w:r w:rsidR="00B709FC">
          <w:rPr>
            <w:rFonts w:hint="eastAsia"/>
            <w:snapToGrid w:val="0"/>
            <w:sz w:val="20"/>
          </w:rPr>
          <w:t>細</w:t>
        </w:r>
      </w:ins>
      <w:r w:rsidR="00DE1AF7" w:rsidRPr="00DE1AF7">
        <w:rPr>
          <w:rFonts w:hint="eastAsia"/>
          <w:snapToGrid w:val="0"/>
          <w:sz w:val="20"/>
        </w:rPr>
        <w:t>懸浮微粒，校園觀測，空氣盒子，軌跡追蹤</w:t>
      </w:r>
    </w:p>
    <w:p w14:paraId="172C9ADE" w14:textId="77777777" w:rsidR="00DE1EB7" w:rsidRPr="0024421E" w:rsidRDefault="00DE1EB7" w:rsidP="00DE1EB7">
      <w:pPr>
        <w:pStyle w:val="Default"/>
        <w:rPr>
          <w:rFonts w:ascii="新細明體" w:cs="新細明體"/>
        </w:rPr>
      </w:pPr>
      <w:r>
        <w:t xml:space="preserve"> </w:t>
      </w:r>
    </w:p>
    <w:p w14:paraId="253DF3B8" w14:textId="77777777" w:rsidR="00DE1EB7" w:rsidRDefault="00DE1EB7" w:rsidP="00DE1EB7">
      <w:pPr>
        <w:autoSpaceDE w:val="0"/>
        <w:autoSpaceDN w:val="0"/>
        <w:spacing w:line="240" w:lineRule="auto"/>
        <w:jc w:val="center"/>
        <w:textAlignment w:val="auto"/>
        <w:rPr>
          <w:b/>
        </w:rPr>
      </w:pPr>
      <w:bookmarkStart w:id="353" w:name="_GoBack"/>
      <w:r>
        <w:rPr>
          <w:b/>
        </w:rPr>
        <w:t>Abstract</w:t>
      </w:r>
    </w:p>
    <w:bookmarkEnd w:id="353"/>
    <w:p w14:paraId="54BB8EBE" w14:textId="77777777" w:rsidR="00DE1EB7" w:rsidRDefault="00DE1EB7" w:rsidP="00DE1EB7">
      <w:pPr>
        <w:widowControl/>
        <w:tabs>
          <w:tab w:val="left" w:pos="9781"/>
        </w:tabs>
        <w:autoSpaceDE w:val="0"/>
        <w:autoSpaceDN w:val="0"/>
        <w:spacing w:line="180" w:lineRule="atLeast"/>
        <w:ind w:left="567" w:right="567"/>
        <w:textAlignment w:val="bottom"/>
        <w:rPr>
          <w:sz w:val="20"/>
        </w:rPr>
      </w:pPr>
    </w:p>
    <w:p w14:paraId="3A5FF201" w14:textId="77777777" w:rsidR="00DE1EB7" w:rsidRDefault="00DE1EB7" w:rsidP="00DE1EB7">
      <w:pPr>
        <w:widowControl/>
        <w:tabs>
          <w:tab w:val="left" w:pos="9781"/>
        </w:tabs>
        <w:autoSpaceDE w:val="0"/>
        <w:autoSpaceDN w:val="0"/>
        <w:spacing w:line="200" w:lineRule="atLeast"/>
        <w:ind w:left="567" w:right="567"/>
        <w:jc w:val="both"/>
        <w:textAlignment w:val="bottom"/>
        <w:rPr>
          <w:sz w:val="20"/>
        </w:rPr>
      </w:pPr>
      <w:r>
        <w:rPr>
          <w:sz w:val="20"/>
        </w:rPr>
        <w:t xml:space="preserve">     During the period of xxxxxxxxx, Central Weather Bureau will </w:t>
      </w:r>
      <w:r>
        <w:rPr>
          <w:rFonts w:hint="eastAsia"/>
          <w:sz w:val="20"/>
        </w:rPr>
        <w:t>hold</w:t>
      </w:r>
      <w:r>
        <w:rPr>
          <w:sz w:val="20"/>
        </w:rPr>
        <w:t xml:space="preserve"> the Conference on Weather Analysis and Forecasting.  </w:t>
      </w:r>
      <w:r w:rsidRPr="00BF34FB">
        <w:rPr>
          <w:sz w:val="20"/>
        </w:rPr>
        <w:t>During the period of</w:t>
      </w:r>
      <w:r>
        <w:rPr>
          <w:sz w:val="20"/>
        </w:rPr>
        <w:t>xxxxxxxxxxxxxxxx</w:t>
      </w:r>
      <w:r w:rsidRPr="00BF34FB">
        <w:rPr>
          <w:sz w:val="20"/>
        </w:rPr>
        <w:t xml:space="preserve"> Central Weather Bureau will hold the Conference on Weather Analysis and Forecasting.</w:t>
      </w:r>
      <w:r>
        <w:rPr>
          <w:sz w:val="20"/>
        </w:rPr>
        <w:t xml:space="preserve">  </w:t>
      </w:r>
      <w:r w:rsidRPr="00BF34FB">
        <w:rPr>
          <w:sz w:val="20"/>
        </w:rPr>
        <w:t>During the period</w:t>
      </w:r>
      <w:r>
        <w:rPr>
          <w:sz w:val="20"/>
        </w:rPr>
        <w:t>xxxxxxxxxxxxx</w:t>
      </w:r>
      <w:r w:rsidRPr="00BF34FB">
        <w:rPr>
          <w:sz w:val="20"/>
        </w:rPr>
        <w:t>Central Weather Bureau will hold the Conference on Weather Analysis and Forecasting.</w:t>
      </w:r>
      <w:r>
        <w:rPr>
          <w:sz w:val="20"/>
        </w:rPr>
        <w:t xml:space="preserve">  </w:t>
      </w:r>
      <w:r w:rsidRPr="00BF34FB">
        <w:rPr>
          <w:sz w:val="20"/>
        </w:rPr>
        <w:t xml:space="preserve">During the period of </w:t>
      </w:r>
      <w:r>
        <w:rPr>
          <w:sz w:val="20"/>
        </w:rPr>
        <w:t>xxxxxxxxxxxxxx</w:t>
      </w:r>
      <w:r w:rsidRPr="00BF34FB">
        <w:rPr>
          <w:sz w:val="20"/>
        </w:rPr>
        <w:t xml:space="preserve"> Central Weather Bureau will hold the Conference on Weather Analysis and Forecasting.</w:t>
      </w:r>
    </w:p>
    <w:p w14:paraId="0DD3E82F" w14:textId="77777777" w:rsidR="00DE1EB7" w:rsidRDefault="00DE1EB7" w:rsidP="00DE1EB7">
      <w:pPr>
        <w:widowControl/>
        <w:tabs>
          <w:tab w:val="left" w:pos="9781"/>
        </w:tabs>
        <w:autoSpaceDE w:val="0"/>
        <w:autoSpaceDN w:val="0"/>
        <w:spacing w:line="200" w:lineRule="atLeast"/>
        <w:ind w:left="567" w:right="567"/>
        <w:jc w:val="both"/>
        <w:textAlignment w:val="bottom"/>
        <w:rPr>
          <w:sz w:val="20"/>
        </w:rPr>
      </w:pPr>
      <w:r>
        <w:rPr>
          <w:rFonts w:hint="eastAsia"/>
          <w:sz w:val="20"/>
        </w:rPr>
        <w:t xml:space="preserve">    </w:t>
      </w:r>
      <w:r w:rsidRPr="00BF34FB">
        <w:rPr>
          <w:sz w:val="20"/>
        </w:rPr>
        <w:t>During the period o</w:t>
      </w:r>
      <w:r>
        <w:rPr>
          <w:sz w:val="20"/>
        </w:rPr>
        <w:t>xxxxxxxxxxx</w:t>
      </w:r>
      <w:r w:rsidRPr="00BF34FB">
        <w:rPr>
          <w:sz w:val="20"/>
        </w:rPr>
        <w:t xml:space="preserve"> Central Weather Bureau will hold the Conference on Weather Analysis and Forecasting</w:t>
      </w:r>
      <w:r>
        <w:rPr>
          <w:rFonts w:hint="eastAsia"/>
          <w:sz w:val="20"/>
        </w:rPr>
        <w:t xml:space="preserve"> </w:t>
      </w:r>
      <w:r w:rsidRPr="00BD2F2B">
        <w:rPr>
          <w:sz w:val="20"/>
        </w:rPr>
        <w:t>in the Taiwan area.</w:t>
      </w:r>
      <w:r>
        <w:rPr>
          <w:sz w:val="20"/>
        </w:rPr>
        <w:t xml:space="preserve">  </w:t>
      </w:r>
      <w:r w:rsidRPr="00BF34FB">
        <w:rPr>
          <w:sz w:val="20"/>
        </w:rPr>
        <w:t>During the peri</w:t>
      </w:r>
      <w:r>
        <w:rPr>
          <w:sz w:val="20"/>
        </w:rPr>
        <w:t>xxxxxxxxxx</w:t>
      </w:r>
      <w:r w:rsidRPr="00BF34FB">
        <w:rPr>
          <w:sz w:val="20"/>
        </w:rPr>
        <w:t>ntral Weather Bureau will hold the Conference on Weather Analysis and Forecasting</w:t>
      </w:r>
      <w:r w:rsidRPr="00BD2F2B">
        <w:t xml:space="preserve"> </w:t>
      </w:r>
      <w:r w:rsidRPr="00BD2F2B">
        <w:rPr>
          <w:sz w:val="20"/>
        </w:rPr>
        <w:t>in the Taiwan area.</w:t>
      </w:r>
      <w:r>
        <w:rPr>
          <w:rFonts w:hint="eastAsia"/>
          <w:sz w:val="20"/>
        </w:rPr>
        <w:t xml:space="preserve"> </w:t>
      </w:r>
      <w:r w:rsidRPr="00BF34FB">
        <w:rPr>
          <w:sz w:val="20"/>
        </w:rPr>
        <w:t>.</w:t>
      </w:r>
    </w:p>
    <w:p w14:paraId="157F020F" w14:textId="77777777" w:rsidR="00DE1EB7" w:rsidRDefault="00DE1EB7" w:rsidP="00DE1EB7">
      <w:pPr>
        <w:widowControl/>
        <w:tabs>
          <w:tab w:val="left" w:pos="9781"/>
        </w:tabs>
        <w:autoSpaceDE w:val="0"/>
        <w:autoSpaceDN w:val="0"/>
        <w:spacing w:line="480" w:lineRule="atLeast"/>
        <w:ind w:right="567" w:firstLineChars="200" w:firstLine="359"/>
        <w:jc w:val="both"/>
        <w:textAlignment w:val="bottom"/>
        <w:rPr>
          <w:sz w:val="20"/>
        </w:rPr>
      </w:pPr>
      <w:r w:rsidRPr="00DE1EB7">
        <w:rPr>
          <w:rFonts w:hint="eastAsia"/>
          <w:b/>
          <w:sz w:val="20"/>
        </w:rPr>
        <w:t>Key words</w:t>
      </w:r>
      <w:r>
        <w:rPr>
          <w:rFonts w:hint="eastAsia"/>
          <w:sz w:val="20"/>
        </w:rPr>
        <w:t xml:space="preserve">: </w:t>
      </w:r>
      <w:r>
        <w:rPr>
          <w:sz w:val="20"/>
        </w:rPr>
        <w:t>Central Weather Bureau</w:t>
      </w:r>
      <w:r>
        <w:rPr>
          <w:rFonts w:hint="eastAsia"/>
          <w:sz w:val="20"/>
        </w:rPr>
        <w:t>, forecasting</w:t>
      </w:r>
    </w:p>
    <w:p w14:paraId="447EA8A7" w14:textId="77777777" w:rsidR="00C15BC6" w:rsidRPr="00DE1EB7" w:rsidRDefault="00C15BC6">
      <w:pPr>
        <w:widowControl/>
        <w:tabs>
          <w:tab w:val="left" w:pos="9781"/>
        </w:tabs>
        <w:autoSpaceDE w:val="0"/>
        <w:autoSpaceDN w:val="0"/>
        <w:snapToGrid w:val="0"/>
        <w:spacing w:line="480" w:lineRule="atLeast"/>
        <w:ind w:right="794" w:firstLineChars="200" w:firstLine="358"/>
        <w:textAlignment w:val="bottom"/>
        <w:rPr>
          <w:snapToGrid w:val="0"/>
          <w:sz w:val="20"/>
        </w:rPr>
      </w:pPr>
    </w:p>
    <w:p w14:paraId="4A18F924" w14:textId="77777777" w:rsidR="00C15BC6" w:rsidRDefault="00C15BC6" w:rsidP="00C15BE9">
      <w:pPr>
        <w:widowControl/>
        <w:tabs>
          <w:tab w:val="left" w:pos="9781"/>
        </w:tabs>
        <w:autoSpaceDE w:val="0"/>
        <w:autoSpaceDN w:val="0"/>
        <w:snapToGrid w:val="0"/>
        <w:spacing w:line="480" w:lineRule="atLeast"/>
        <w:ind w:right="794"/>
        <w:textAlignment w:val="bottom"/>
        <w:rPr>
          <w:snapToGrid w:val="0"/>
          <w:sz w:val="20"/>
        </w:rPr>
      </w:pPr>
    </w:p>
    <w:sectPr w:rsidR="00C15BC6" w:rsidSect="00DE1EB7">
      <w:type w:val="continuous"/>
      <w:pgSz w:w="11907" w:h="16840" w:code="9"/>
      <w:pgMar w:top="1361" w:right="1247" w:bottom="1701" w:left="1247" w:header="709" w:footer="709" w:gutter="0"/>
      <w:paperSrc w:first="7" w:other="7"/>
      <w:cols w:space="480"/>
      <w:docGrid w:type="linesAndChars" w:linePitch="328" w:charSpace="-428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4" w:author="蘇世顥" w:date="2021-06-03T20:45:00Z" w:initials="蘇世顥">
    <w:p w14:paraId="1161F401" w14:textId="6A4A5FEB" w:rsidR="00F9620C" w:rsidRDefault="00F9620C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什麼軟體？是否要問說清楚？</w:t>
      </w:r>
    </w:p>
  </w:comment>
  <w:comment w:id="139" w:author="蘇世顥" w:date="2021-06-03T20:50:00Z" w:initials="蘇世顥">
    <w:p w14:paraId="24174E49" w14:textId="2BAB5E49" w:rsidR="008F5BE0" w:rsidRDefault="008F5BE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把空氣盒子的型號說出來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61F401" w15:done="0"/>
  <w15:commentEx w15:paraId="24174E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3BDCC" w16cex:dateUtc="2021-06-03T12:45:00Z"/>
  <w16cex:commentExtensible w16cex:durableId="2463BF0D" w16cex:dateUtc="2021-06-03T1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61F401" w16cid:durableId="2463BDCC"/>
  <w16cid:commentId w16cid:paraId="24174E49" w16cid:durableId="2463BF0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6456E" w14:textId="77777777" w:rsidR="00D3712E" w:rsidRDefault="00D3712E">
      <w:r>
        <w:separator/>
      </w:r>
    </w:p>
  </w:endnote>
  <w:endnote w:type="continuationSeparator" w:id="0">
    <w:p w14:paraId="053FD31F" w14:textId="77777777" w:rsidR="00D3712E" w:rsidRDefault="00D3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92351" w14:textId="77777777" w:rsidR="00D3712E" w:rsidRDefault="00D3712E">
      <w:r>
        <w:separator/>
      </w:r>
    </w:p>
  </w:footnote>
  <w:footnote w:type="continuationSeparator" w:id="0">
    <w:p w14:paraId="4811CF19" w14:textId="77777777" w:rsidR="00D3712E" w:rsidRDefault="00D37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0477"/>
    <w:multiLevelType w:val="singleLevel"/>
    <w:tmpl w:val="FA76464A"/>
    <w:lvl w:ilvl="0">
      <w:start w:val="5"/>
      <w:numFmt w:val="decimal"/>
      <w:lvlText w:val="%1. "/>
      <w:legacy w:legacy="1" w:legacySpace="0" w:legacyIndent="425"/>
      <w:lvlJc w:val="left"/>
      <w:pPr>
        <w:ind w:left="-993" w:hanging="425"/>
      </w:pPr>
      <w:rPr>
        <w:rFonts w:ascii="Times New Roman" w:hAnsi="Times New Roman" w:hint="default"/>
        <w:b w:val="0"/>
        <w:i w:val="0"/>
        <w:sz w:val="18"/>
        <w:u w:val="none"/>
      </w:rPr>
    </w:lvl>
  </w:abstractNum>
  <w:abstractNum w:abstractNumId="1" w15:restartNumberingAfterBreak="0">
    <w:nsid w:val="32344499"/>
    <w:multiLevelType w:val="hybridMultilevel"/>
    <w:tmpl w:val="C5EC95B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D409B3"/>
    <w:multiLevelType w:val="hybridMultilevel"/>
    <w:tmpl w:val="2E7485D0"/>
    <w:lvl w:ilvl="0" w:tplc="D8665480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DB651B9"/>
    <w:multiLevelType w:val="hybridMultilevel"/>
    <w:tmpl w:val="EB9E9E2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86007F3"/>
    <w:multiLevelType w:val="hybridMultilevel"/>
    <w:tmpl w:val="4FB8D96E"/>
    <w:lvl w:ilvl="0" w:tplc="D2EEA8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00B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FB7C4B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6E21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2F9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4E1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EE7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446D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F87D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D14AB"/>
    <w:multiLevelType w:val="hybridMultilevel"/>
    <w:tmpl w:val="37BEE73E"/>
    <w:lvl w:ilvl="0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蘇世顥">
    <w15:presenceInfo w15:providerId="AD" w15:userId="S::ssh3@ulive.pccu.edu.tw::d736af0a-459b-4345-a116-dd347c269621"/>
  </w15:person>
  <w15:person w15:author="臭屁股5511">
    <w15:presenceInfo w15:providerId="None" w15:userId="臭屁股55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82"/>
  <w:drawingGridHorizontalSpacing w:val="120"/>
  <w:drawingGridVerticalSpacing w:val="164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93"/>
    <w:rsid w:val="000030A9"/>
    <w:rsid w:val="000033C3"/>
    <w:rsid w:val="0000366D"/>
    <w:rsid w:val="00003695"/>
    <w:rsid w:val="000144A5"/>
    <w:rsid w:val="000229BE"/>
    <w:rsid w:val="00022B76"/>
    <w:rsid w:val="00042A15"/>
    <w:rsid w:val="000456B8"/>
    <w:rsid w:val="000614F9"/>
    <w:rsid w:val="00062230"/>
    <w:rsid w:val="00076ED9"/>
    <w:rsid w:val="00077E3D"/>
    <w:rsid w:val="00080BC9"/>
    <w:rsid w:val="00083B52"/>
    <w:rsid w:val="000A0110"/>
    <w:rsid w:val="000A1C8F"/>
    <w:rsid w:val="000B7BD4"/>
    <w:rsid w:val="000C2293"/>
    <w:rsid w:val="000C51DA"/>
    <w:rsid w:val="000D0250"/>
    <w:rsid w:val="000F6CFC"/>
    <w:rsid w:val="00105B64"/>
    <w:rsid w:val="001212B4"/>
    <w:rsid w:val="00122B2E"/>
    <w:rsid w:val="0013481D"/>
    <w:rsid w:val="00166F41"/>
    <w:rsid w:val="001A078A"/>
    <w:rsid w:val="001A49E9"/>
    <w:rsid w:val="001A65E4"/>
    <w:rsid w:val="001B7046"/>
    <w:rsid w:val="001D127B"/>
    <w:rsid w:val="001D1E78"/>
    <w:rsid w:val="001E14AE"/>
    <w:rsid w:val="0020668B"/>
    <w:rsid w:val="00217454"/>
    <w:rsid w:val="002219CC"/>
    <w:rsid w:val="00224B60"/>
    <w:rsid w:val="00225780"/>
    <w:rsid w:val="0022743D"/>
    <w:rsid w:val="00240BE9"/>
    <w:rsid w:val="0024421E"/>
    <w:rsid w:val="002458E8"/>
    <w:rsid w:val="00252687"/>
    <w:rsid w:val="00252C63"/>
    <w:rsid w:val="002568F7"/>
    <w:rsid w:val="002634CB"/>
    <w:rsid w:val="00264314"/>
    <w:rsid w:val="00291B84"/>
    <w:rsid w:val="00293019"/>
    <w:rsid w:val="002A525B"/>
    <w:rsid w:val="002A550B"/>
    <w:rsid w:val="002B3828"/>
    <w:rsid w:val="002B7D09"/>
    <w:rsid w:val="002C4583"/>
    <w:rsid w:val="002C592E"/>
    <w:rsid w:val="002D113B"/>
    <w:rsid w:val="002D1C38"/>
    <w:rsid w:val="002D3AAB"/>
    <w:rsid w:val="002E01F3"/>
    <w:rsid w:val="002E3654"/>
    <w:rsid w:val="002E7A74"/>
    <w:rsid w:val="002F6CA2"/>
    <w:rsid w:val="00311514"/>
    <w:rsid w:val="00311E40"/>
    <w:rsid w:val="0032205B"/>
    <w:rsid w:val="00324390"/>
    <w:rsid w:val="0033231C"/>
    <w:rsid w:val="00352FCC"/>
    <w:rsid w:val="00366001"/>
    <w:rsid w:val="003664EB"/>
    <w:rsid w:val="0036679D"/>
    <w:rsid w:val="00370A14"/>
    <w:rsid w:val="00371A9E"/>
    <w:rsid w:val="00372FE1"/>
    <w:rsid w:val="0038241B"/>
    <w:rsid w:val="00383A59"/>
    <w:rsid w:val="00385B54"/>
    <w:rsid w:val="003A70BA"/>
    <w:rsid w:val="003A71C1"/>
    <w:rsid w:val="003A7F39"/>
    <w:rsid w:val="003D65CB"/>
    <w:rsid w:val="003E0B10"/>
    <w:rsid w:val="003E16B3"/>
    <w:rsid w:val="003E3F07"/>
    <w:rsid w:val="003E3F1B"/>
    <w:rsid w:val="003E4148"/>
    <w:rsid w:val="003E4949"/>
    <w:rsid w:val="003F241D"/>
    <w:rsid w:val="003F7FBA"/>
    <w:rsid w:val="00404ACC"/>
    <w:rsid w:val="00412289"/>
    <w:rsid w:val="00421F81"/>
    <w:rsid w:val="004321CF"/>
    <w:rsid w:val="00436C80"/>
    <w:rsid w:val="0044750F"/>
    <w:rsid w:val="00451367"/>
    <w:rsid w:val="0045455E"/>
    <w:rsid w:val="00462FA7"/>
    <w:rsid w:val="00480C48"/>
    <w:rsid w:val="0048168C"/>
    <w:rsid w:val="00485AB0"/>
    <w:rsid w:val="004A6C79"/>
    <w:rsid w:val="004B1FE2"/>
    <w:rsid w:val="004B5DA6"/>
    <w:rsid w:val="004C5CF9"/>
    <w:rsid w:val="004D077A"/>
    <w:rsid w:val="004D26CD"/>
    <w:rsid w:val="004D29F2"/>
    <w:rsid w:val="004D4C91"/>
    <w:rsid w:val="004F0BBB"/>
    <w:rsid w:val="004F5025"/>
    <w:rsid w:val="004F5CA7"/>
    <w:rsid w:val="004F7BD0"/>
    <w:rsid w:val="00500DAB"/>
    <w:rsid w:val="00512040"/>
    <w:rsid w:val="00517AF8"/>
    <w:rsid w:val="005213C1"/>
    <w:rsid w:val="00521B4A"/>
    <w:rsid w:val="005252C3"/>
    <w:rsid w:val="005432B7"/>
    <w:rsid w:val="005519C3"/>
    <w:rsid w:val="005621B6"/>
    <w:rsid w:val="00564064"/>
    <w:rsid w:val="00564EF0"/>
    <w:rsid w:val="00575F15"/>
    <w:rsid w:val="00581801"/>
    <w:rsid w:val="00582CB3"/>
    <w:rsid w:val="00583022"/>
    <w:rsid w:val="00585712"/>
    <w:rsid w:val="005A2784"/>
    <w:rsid w:val="005A4684"/>
    <w:rsid w:val="005A70DC"/>
    <w:rsid w:val="005A7B97"/>
    <w:rsid w:val="005A7D41"/>
    <w:rsid w:val="005B092D"/>
    <w:rsid w:val="005C3512"/>
    <w:rsid w:val="005C3C13"/>
    <w:rsid w:val="005D1044"/>
    <w:rsid w:val="005F3D29"/>
    <w:rsid w:val="005F662D"/>
    <w:rsid w:val="00600133"/>
    <w:rsid w:val="0060102C"/>
    <w:rsid w:val="006029A6"/>
    <w:rsid w:val="006059E4"/>
    <w:rsid w:val="00611E08"/>
    <w:rsid w:val="00615EFA"/>
    <w:rsid w:val="00616721"/>
    <w:rsid w:val="00622B52"/>
    <w:rsid w:val="00624F5F"/>
    <w:rsid w:val="00635619"/>
    <w:rsid w:val="006373E8"/>
    <w:rsid w:val="00637823"/>
    <w:rsid w:val="0064219E"/>
    <w:rsid w:val="00647B25"/>
    <w:rsid w:val="00653155"/>
    <w:rsid w:val="00654014"/>
    <w:rsid w:val="006627BD"/>
    <w:rsid w:val="00664602"/>
    <w:rsid w:val="006836CE"/>
    <w:rsid w:val="006864D3"/>
    <w:rsid w:val="006A036C"/>
    <w:rsid w:val="006B3E04"/>
    <w:rsid w:val="006C467A"/>
    <w:rsid w:val="006D033B"/>
    <w:rsid w:val="006D0578"/>
    <w:rsid w:val="006D3FEB"/>
    <w:rsid w:val="006F7BAA"/>
    <w:rsid w:val="006F7D80"/>
    <w:rsid w:val="00711A24"/>
    <w:rsid w:val="0071704A"/>
    <w:rsid w:val="007274DF"/>
    <w:rsid w:val="00730B24"/>
    <w:rsid w:val="0073179F"/>
    <w:rsid w:val="00731CF3"/>
    <w:rsid w:val="00732BFE"/>
    <w:rsid w:val="00733047"/>
    <w:rsid w:val="00744C21"/>
    <w:rsid w:val="00747511"/>
    <w:rsid w:val="007506F6"/>
    <w:rsid w:val="00751A79"/>
    <w:rsid w:val="00751AFE"/>
    <w:rsid w:val="007533F7"/>
    <w:rsid w:val="00763362"/>
    <w:rsid w:val="00765230"/>
    <w:rsid w:val="007746F4"/>
    <w:rsid w:val="00795BF4"/>
    <w:rsid w:val="00795DDA"/>
    <w:rsid w:val="007A17E5"/>
    <w:rsid w:val="007A2E3D"/>
    <w:rsid w:val="007A3761"/>
    <w:rsid w:val="007B3CC8"/>
    <w:rsid w:val="007B7D93"/>
    <w:rsid w:val="007E4682"/>
    <w:rsid w:val="007E5EF2"/>
    <w:rsid w:val="007F13A0"/>
    <w:rsid w:val="007F1D3A"/>
    <w:rsid w:val="007F7BA6"/>
    <w:rsid w:val="0081044F"/>
    <w:rsid w:val="00810884"/>
    <w:rsid w:val="00811029"/>
    <w:rsid w:val="008111CA"/>
    <w:rsid w:val="00815C65"/>
    <w:rsid w:val="0082604E"/>
    <w:rsid w:val="00826B0C"/>
    <w:rsid w:val="00834160"/>
    <w:rsid w:val="00834EB2"/>
    <w:rsid w:val="008366F6"/>
    <w:rsid w:val="00836A1E"/>
    <w:rsid w:val="00840396"/>
    <w:rsid w:val="00847CC7"/>
    <w:rsid w:val="0085219F"/>
    <w:rsid w:val="00852C40"/>
    <w:rsid w:val="00862711"/>
    <w:rsid w:val="008649A8"/>
    <w:rsid w:val="008678C8"/>
    <w:rsid w:val="00867AD0"/>
    <w:rsid w:val="00870FD7"/>
    <w:rsid w:val="0088076B"/>
    <w:rsid w:val="00891E22"/>
    <w:rsid w:val="00897BF8"/>
    <w:rsid w:val="008D6A75"/>
    <w:rsid w:val="008E303D"/>
    <w:rsid w:val="008E771A"/>
    <w:rsid w:val="008F1439"/>
    <w:rsid w:val="008F3BB4"/>
    <w:rsid w:val="008F5BE0"/>
    <w:rsid w:val="00901858"/>
    <w:rsid w:val="00901B16"/>
    <w:rsid w:val="00905946"/>
    <w:rsid w:val="00906E21"/>
    <w:rsid w:val="00914FAB"/>
    <w:rsid w:val="0092275F"/>
    <w:rsid w:val="00923159"/>
    <w:rsid w:val="009252B5"/>
    <w:rsid w:val="00925930"/>
    <w:rsid w:val="0095504E"/>
    <w:rsid w:val="00967D97"/>
    <w:rsid w:val="009A4072"/>
    <w:rsid w:val="009B782A"/>
    <w:rsid w:val="009C7D80"/>
    <w:rsid w:val="009D0A03"/>
    <w:rsid w:val="009D5C00"/>
    <w:rsid w:val="009D6F7A"/>
    <w:rsid w:val="009F093A"/>
    <w:rsid w:val="009F10DA"/>
    <w:rsid w:val="009F34A8"/>
    <w:rsid w:val="009F3B1D"/>
    <w:rsid w:val="009F4064"/>
    <w:rsid w:val="00A014B0"/>
    <w:rsid w:val="00A117B3"/>
    <w:rsid w:val="00A240AF"/>
    <w:rsid w:val="00A36842"/>
    <w:rsid w:val="00A370BB"/>
    <w:rsid w:val="00A40AB5"/>
    <w:rsid w:val="00A52B06"/>
    <w:rsid w:val="00A603E7"/>
    <w:rsid w:val="00A6544C"/>
    <w:rsid w:val="00A656DA"/>
    <w:rsid w:val="00A70633"/>
    <w:rsid w:val="00A71346"/>
    <w:rsid w:val="00A71AD6"/>
    <w:rsid w:val="00A856B1"/>
    <w:rsid w:val="00A86AB4"/>
    <w:rsid w:val="00AA0012"/>
    <w:rsid w:val="00AA36D6"/>
    <w:rsid w:val="00AA6970"/>
    <w:rsid w:val="00AB016D"/>
    <w:rsid w:val="00AB0456"/>
    <w:rsid w:val="00AB1EDC"/>
    <w:rsid w:val="00AB5471"/>
    <w:rsid w:val="00AC6254"/>
    <w:rsid w:val="00AD024D"/>
    <w:rsid w:val="00AE4771"/>
    <w:rsid w:val="00AF095C"/>
    <w:rsid w:val="00AF36C2"/>
    <w:rsid w:val="00B047CD"/>
    <w:rsid w:val="00B0551A"/>
    <w:rsid w:val="00B06AC6"/>
    <w:rsid w:val="00B10C42"/>
    <w:rsid w:val="00B1600A"/>
    <w:rsid w:val="00B31BDC"/>
    <w:rsid w:val="00B33F1B"/>
    <w:rsid w:val="00B36DF8"/>
    <w:rsid w:val="00B4628B"/>
    <w:rsid w:val="00B54E77"/>
    <w:rsid w:val="00B6157B"/>
    <w:rsid w:val="00B6637D"/>
    <w:rsid w:val="00B709FC"/>
    <w:rsid w:val="00B8033F"/>
    <w:rsid w:val="00B91CBA"/>
    <w:rsid w:val="00B96D03"/>
    <w:rsid w:val="00BB0E7C"/>
    <w:rsid w:val="00BB4DB4"/>
    <w:rsid w:val="00BC71EB"/>
    <w:rsid w:val="00BC78BE"/>
    <w:rsid w:val="00BD0A41"/>
    <w:rsid w:val="00BD1557"/>
    <w:rsid w:val="00BD2F2B"/>
    <w:rsid w:val="00BD34BC"/>
    <w:rsid w:val="00BD4062"/>
    <w:rsid w:val="00BD59DE"/>
    <w:rsid w:val="00BD7155"/>
    <w:rsid w:val="00BE038B"/>
    <w:rsid w:val="00BE4851"/>
    <w:rsid w:val="00BE6A7D"/>
    <w:rsid w:val="00BF0AC4"/>
    <w:rsid w:val="00BF34FB"/>
    <w:rsid w:val="00C02973"/>
    <w:rsid w:val="00C02C96"/>
    <w:rsid w:val="00C05810"/>
    <w:rsid w:val="00C072F2"/>
    <w:rsid w:val="00C07795"/>
    <w:rsid w:val="00C1245E"/>
    <w:rsid w:val="00C14154"/>
    <w:rsid w:val="00C15BC6"/>
    <w:rsid w:val="00C15BE9"/>
    <w:rsid w:val="00C16CD5"/>
    <w:rsid w:val="00C231F0"/>
    <w:rsid w:val="00C504A4"/>
    <w:rsid w:val="00C50661"/>
    <w:rsid w:val="00C630F4"/>
    <w:rsid w:val="00C65C9C"/>
    <w:rsid w:val="00C87988"/>
    <w:rsid w:val="00C91C64"/>
    <w:rsid w:val="00CB0DF6"/>
    <w:rsid w:val="00CC2690"/>
    <w:rsid w:val="00CD135A"/>
    <w:rsid w:val="00CE6B79"/>
    <w:rsid w:val="00CF6F2F"/>
    <w:rsid w:val="00D00A78"/>
    <w:rsid w:val="00D02E88"/>
    <w:rsid w:val="00D25C54"/>
    <w:rsid w:val="00D36992"/>
    <w:rsid w:val="00D3712E"/>
    <w:rsid w:val="00D46E8F"/>
    <w:rsid w:val="00D52AB7"/>
    <w:rsid w:val="00D623F1"/>
    <w:rsid w:val="00D67333"/>
    <w:rsid w:val="00D8147E"/>
    <w:rsid w:val="00D9105F"/>
    <w:rsid w:val="00D937B4"/>
    <w:rsid w:val="00D9475F"/>
    <w:rsid w:val="00D97AD1"/>
    <w:rsid w:val="00DA3E6A"/>
    <w:rsid w:val="00DA69DC"/>
    <w:rsid w:val="00DB15B5"/>
    <w:rsid w:val="00DB6260"/>
    <w:rsid w:val="00DC4EE5"/>
    <w:rsid w:val="00DD2528"/>
    <w:rsid w:val="00DD5308"/>
    <w:rsid w:val="00DD7DEA"/>
    <w:rsid w:val="00DE1AF7"/>
    <w:rsid w:val="00DE1EB7"/>
    <w:rsid w:val="00DF054D"/>
    <w:rsid w:val="00DF0FF7"/>
    <w:rsid w:val="00DF275A"/>
    <w:rsid w:val="00E028C9"/>
    <w:rsid w:val="00E24B2E"/>
    <w:rsid w:val="00E359D2"/>
    <w:rsid w:val="00E40FCB"/>
    <w:rsid w:val="00E50A81"/>
    <w:rsid w:val="00E711A2"/>
    <w:rsid w:val="00E75B62"/>
    <w:rsid w:val="00E94048"/>
    <w:rsid w:val="00E97870"/>
    <w:rsid w:val="00EB082E"/>
    <w:rsid w:val="00EB13A5"/>
    <w:rsid w:val="00EB572E"/>
    <w:rsid w:val="00EB60E0"/>
    <w:rsid w:val="00EC4B0E"/>
    <w:rsid w:val="00ED11A0"/>
    <w:rsid w:val="00EE7159"/>
    <w:rsid w:val="00EF7D81"/>
    <w:rsid w:val="00F06E6A"/>
    <w:rsid w:val="00F07A2C"/>
    <w:rsid w:val="00F1036B"/>
    <w:rsid w:val="00F1205B"/>
    <w:rsid w:val="00F15F86"/>
    <w:rsid w:val="00F24908"/>
    <w:rsid w:val="00F32DF8"/>
    <w:rsid w:val="00F3611F"/>
    <w:rsid w:val="00F41E55"/>
    <w:rsid w:val="00F42928"/>
    <w:rsid w:val="00F4360E"/>
    <w:rsid w:val="00F50BB3"/>
    <w:rsid w:val="00F53439"/>
    <w:rsid w:val="00F54121"/>
    <w:rsid w:val="00F738C6"/>
    <w:rsid w:val="00F77E71"/>
    <w:rsid w:val="00F77EBC"/>
    <w:rsid w:val="00F80E04"/>
    <w:rsid w:val="00F84A1E"/>
    <w:rsid w:val="00F86DF4"/>
    <w:rsid w:val="00F873B1"/>
    <w:rsid w:val="00F953B9"/>
    <w:rsid w:val="00F9620C"/>
    <w:rsid w:val="00FA4B40"/>
    <w:rsid w:val="00FA66EC"/>
    <w:rsid w:val="00FA78C4"/>
    <w:rsid w:val="00FB2FE0"/>
    <w:rsid w:val="00FB6950"/>
    <w:rsid w:val="00FC3C6B"/>
    <w:rsid w:val="00FD477C"/>
    <w:rsid w:val="00FD77E6"/>
    <w:rsid w:val="00FF1A35"/>
    <w:rsid w:val="00FF30FC"/>
    <w:rsid w:val="00FF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55F892"/>
  <w15:chartTrackingRefBased/>
  <w15:docId w15:val="{B53AA88F-532E-4CCF-810B-A03B4A65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4A4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815C65"/>
    <w:pPr>
      <w:jc w:val="right"/>
    </w:pPr>
  </w:style>
  <w:style w:type="paragraph" w:styleId="a4">
    <w:name w:val="footer"/>
    <w:basedOn w:val="a"/>
    <w:link w:val="a5"/>
    <w:uiPriority w:val="99"/>
    <w:rsid w:val="00815C65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815C65"/>
  </w:style>
  <w:style w:type="character" w:styleId="a7">
    <w:name w:val="Hyperlink"/>
    <w:rsid w:val="00815C65"/>
    <w:rPr>
      <w:color w:val="0000FF"/>
      <w:u w:val="single"/>
    </w:rPr>
  </w:style>
  <w:style w:type="character" w:styleId="a8">
    <w:name w:val="FollowedHyperlink"/>
    <w:rsid w:val="00815C65"/>
    <w:rPr>
      <w:color w:val="800080"/>
      <w:u w:val="single"/>
    </w:rPr>
  </w:style>
  <w:style w:type="paragraph" w:styleId="Web">
    <w:name w:val="Normal (Web)"/>
    <w:basedOn w:val="a"/>
    <w:rsid w:val="00815C65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hint="eastAsia"/>
      <w:color w:val="000000"/>
      <w:szCs w:val="24"/>
    </w:rPr>
  </w:style>
  <w:style w:type="paragraph" w:styleId="a9">
    <w:name w:val="header"/>
    <w:basedOn w:val="a"/>
    <w:link w:val="aa"/>
    <w:rsid w:val="007533F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rsid w:val="007533F7"/>
  </w:style>
  <w:style w:type="paragraph" w:styleId="ab">
    <w:name w:val="Balloon Text"/>
    <w:basedOn w:val="a"/>
    <w:link w:val="ac"/>
    <w:rsid w:val="00A71AD6"/>
    <w:pPr>
      <w:spacing w:line="240" w:lineRule="auto"/>
    </w:pPr>
    <w:rPr>
      <w:rFonts w:ascii="Cambria" w:hAnsi="Cambria"/>
      <w:sz w:val="18"/>
      <w:szCs w:val="18"/>
      <w:lang w:val="x-none" w:eastAsia="x-none"/>
    </w:rPr>
  </w:style>
  <w:style w:type="character" w:customStyle="1" w:styleId="ac">
    <w:name w:val="註解方塊文字 字元"/>
    <w:link w:val="ab"/>
    <w:rsid w:val="00A71AD6"/>
    <w:rPr>
      <w:rFonts w:ascii="Cambria" w:eastAsia="新細明體" w:hAnsi="Cambria" w:cs="Times New Roman"/>
      <w:sz w:val="18"/>
      <w:szCs w:val="18"/>
    </w:rPr>
  </w:style>
  <w:style w:type="character" w:customStyle="1" w:styleId="a5">
    <w:name w:val="頁尾 字元"/>
    <w:link w:val="a4"/>
    <w:uiPriority w:val="99"/>
    <w:rsid w:val="00A71AD6"/>
  </w:style>
  <w:style w:type="table" w:styleId="ad">
    <w:name w:val="Table Grid"/>
    <w:basedOn w:val="a1"/>
    <w:rsid w:val="00B36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6E6A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horttext">
    <w:name w:val="short_text"/>
    <w:rsid w:val="009F3B1D"/>
  </w:style>
  <w:style w:type="character" w:styleId="ae">
    <w:name w:val="annotation reference"/>
    <w:basedOn w:val="a0"/>
    <w:rsid w:val="00F9620C"/>
    <w:rPr>
      <w:sz w:val="18"/>
      <w:szCs w:val="18"/>
    </w:rPr>
  </w:style>
  <w:style w:type="paragraph" w:styleId="af">
    <w:name w:val="annotation text"/>
    <w:basedOn w:val="a"/>
    <w:link w:val="af0"/>
    <w:rsid w:val="00F9620C"/>
  </w:style>
  <w:style w:type="character" w:customStyle="1" w:styleId="af0">
    <w:name w:val="註解文字 字元"/>
    <w:basedOn w:val="a0"/>
    <w:link w:val="af"/>
    <w:rsid w:val="00F9620C"/>
    <w:rPr>
      <w:sz w:val="24"/>
    </w:rPr>
  </w:style>
  <w:style w:type="paragraph" w:styleId="af1">
    <w:name w:val="annotation subject"/>
    <w:basedOn w:val="af"/>
    <w:next w:val="af"/>
    <w:link w:val="af2"/>
    <w:semiHidden/>
    <w:unhideWhenUsed/>
    <w:rsid w:val="00F9620C"/>
    <w:rPr>
      <w:b/>
      <w:bCs/>
    </w:rPr>
  </w:style>
  <w:style w:type="character" w:customStyle="1" w:styleId="af2">
    <w:name w:val="註解主旨 字元"/>
    <w:basedOn w:val="af0"/>
    <w:link w:val="af1"/>
    <w:semiHidden/>
    <w:rsid w:val="00F9620C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9D882-A1E3-41F5-B812-E7D4D5983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蕭長庚</dc:creator>
  <cp:keywords/>
  <cp:lastModifiedBy>臭屁股5511</cp:lastModifiedBy>
  <cp:revision>12</cp:revision>
  <cp:lastPrinted>2021-04-22T06:06:00Z</cp:lastPrinted>
  <dcterms:created xsi:type="dcterms:W3CDTF">2021-05-31T02:58:00Z</dcterms:created>
  <dcterms:modified xsi:type="dcterms:W3CDTF">2021-06-07T08:54:00Z</dcterms:modified>
</cp:coreProperties>
</file>